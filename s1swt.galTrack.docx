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8555E" w14:textId="77777777" w:rsidR="00100E32" w:rsidRDefault="00100E32" w:rsidP="00100E32">
      <w:pPr>
        <w:pStyle w:val="SECTIONTITLE"/>
      </w:pPr>
      <w:r>
        <w:t>Software Technology</w:t>
      </w:r>
    </w:p>
    <w:p w14:paraId="2F2FED50" w14:textId="77777777" w:rsidR="00100E32" w:rsidRDefault="00100E32" w:rsidP="004E42B5">
      <w:pPr>
        <w:pStyle w:val="PARAGRAPH"/>
      </w:pPr>
    </w:p>
    <w:p w14:paraId="5CAFDAC5" w14:textId="77777777" w:rsidR="004E42B5" w:rsidRPr="003E3C4A" w:rsidRDefault="004E42B5" w:rsidP="00100E32">
      <w:pPr>
        <w:pStyle w:val="ARTICLETITLE"/>
      </w:pPr>
      <w:r w:rsidRPr="003E3C4A">
        <w:t>Software Bots</w:t>
      </w:r>
    </w:p>
    <w:p w14:paraId="6168A70F" w14:textId="77777777" w:rsidR="004E42B5" w:rsidRPr="003E3C4A" w:rsidRDefault="004E42B5" w:rsidP="00100E32">
      <w:pPr>
        <w:pStyle w:val="AUTHOR"/>
      </w:pPr>
      <w:r w:rsidRPr="003E3C4A">
        <w:t xml:space="preserve">Carlene </w:t>
      </w:r>
      <w:proofErr w:type="spellStart"/>
      <w:r w:rsidRPr="003E3C4A">
        <w:t>Lebeuf</w:t>
      </w:r>
      <w:proofErr w:type="spellEnd"/>
      <w:r w:rsidR="00100E32">
        <w:t>,</w:t>
      </w:r>
      <w:r w:rsidRPr="003E3C4A">
        <w:t xml:space="preserve"> </w:t>
      </w:r>
      <w:r w:rsidR="00100E32">
        <w:t xml:space="preserve">Margaret-Anne Storey, and Alexey </w:t>
      </w:r>
      <w:proofErr w:type="spellStart"/>
      <w:r w:rsidR="00100E32">
        <w:t>Zagalsky</w:t>
      </w:r>
      <w:proofErr w:type="spellEnd"/>
    </w:p>
    <w:p w14:paraId="06DDCF15" w14:textId="77777777" w:rsidR="004E42B5" w:rsidRPr="003E3C4A" w:rsidRDefault="004E42B5" w:rsidP="00100E32">
      <w:pPr>
        <w:pStyle w:val="EDITORINTROHEAD"/>
      </w:pPr>
      <w:r w:rsidRPr="003E3C4A">
        <w:t>From the Editor</w:t>
      </w:r>
    </w:p>
    <w:p w14:paraId="065E09F0" w14:textId="77777777" w:rsidR="004E42B5" w:rsidRDefault="007643D4" w:rsidP="00100E32">
      <w:pPr>
        <w:pStyle w:val="EDITORINTROPARAGRAPH"/>
      </w:pPr>
      <w:r>
        <w:t xml:space="preserve">Bots have become </w:t>
      </w:r>
      <w:r w:rsidR="004E42B5" w:rsidRPr="007643D4">
        <w:t>user interface</w:t>
      </w:r>
      <w:r>
        <w:t>s</w:t>
      </w:r>
      <w:r w:rsidR="004E42B5" w:rsidRPr="007643D4">
        <w:t xml:space="preserve"> for software services</w:t>
      </w:r>
      <w:r w:rsidR="004E42B5" w:rsidRPr="003E3C4A">
        <w:t xml:space="preserve">. </w:t>
      </w:r>
      <w:r w:rsidR="00BF4F8A">
        <w:t>The</w:t>
      </w:r>
      <w:r>
        <w:t>ir</w:t>
      </w:r>
      <w:r w:rsidR="00694A8C">
        <w:t xml:space="preserve"> involvement </w:t>
      </w:r>
      <w:r w:rsidR="00BF4F8A" w:rsidRPr="003E3C4A">
        <w:t xml:space="preserve">in social networks and fake </w:t>
      </w:r>
      <w:r w:rsidR="00BF4F8A">
        <w:t>emails</w:t>
      </w:r>
      <w:r w:rsidR="00BF4F8A" w:rsidRPr="003E3C4A">
        <w:t xml:space="preserve"> </w:t>
      </w:r>
      <w:r w:rsidR="00BF4F8A">
        <w:t>in r</w:t>
      </w:r>
      <w:r w:rsidR="004E42B5" w:rsidRPr="003E3C4A">
        <w:t xml:space="preserve">ecent elections have </w:t>
      </w:r>
      <w:r w:rsidR="00BF4F8A">
        <w:t>exposed</w:t>
      </w:r>
      <w:r w:rsidR="004E42B5" w:rsidRPr="003E3C4A">
        <w:t xml:space="preserve"> major risks. The Turing test obviously </w:t>
      </w:r>
      <w:r w:rsidR="00BF4F8A">
        <w:t>has been</w:t>
      </w:r>
      <w:r w:rsidR="004E42B5" w:rsidRPr="003E3C4A">
        <w:t xml:space="preserve"> passed. Yet a lot still </w:t>
      </w:r>
      <w:r w:rsidR="00BF4F8A">
        <w:t>must</w:t>
      </w:r>
      <w:r w:rsidR="004E42B5" w:rsidRPr="003E3C4A">
        <w:t xml:space="preserve"> be done, including some kind of watermark</w:t>
      </w:r>
      <w:r w:rsidR="00BF4F8A">
        <w:t xml:space="preserve"> indicating</w:t>
      </w:r>
      <w:r w:rsidR="004E42B5" w:rsidRPr="003E3C4A">
        <w:t xml:space="preserve"> that </w:t>
      </w:r>
      <w:r w:rsidR="002536F3">
        <w:t>“</w:t>
      </w:r>
      <w:r w:rsidR="00694A8C">
        <w:t>you’</w:t>
      </w:r>
      <w:r w:rsidR="004E42B5" w:rsidRPr="003E3C4A">
        <w:t>re now talking with a bot</w:t>
      </w:r>
      <w:r w:rsidR="00CC5EA3">
        <w:t xml:space="preserve">.” </w:t>
      </w:r>
      <w:r w:rsidR="00BF4F8A">
        <w:t>Here,</w:t>
      </w:r>
      <w:r w:rsidR="004E42B5" w:rsidRPr="003E3C4A">
        <w:t xml:space="preserve"> Carlene </w:t>
      </w:r>
      <w:proofErr w:type="spellStart"/>
      <w:r w:rsidR="004E42B5" w:rsidRPr="003E3C4A">
        <w:t>Lebeuf</w:t>
      </w:r>
      <w:proofErr w:type="spellEnd"/>
      <w:r w:rsidR="004E42B5" w:rsidRPr="003E3C4A">
        <w:t xml:space="preserve">, Margaret-Anne Storey, and Alexey </w:t>
      </w:r>
      <w:proofErr w:type="spellStart"/>
      <w:r w:rsidR="004E42B5" w:rsidRPr="003E3C4A">
        <w:t>Zagalsky</w:t>
      </w:r>
      <w:proofErr w:type="spellEnd"/>
      <w:r w:rsidR="004E42B5" w:rsidRPr="003E3C4A">
        <w:t xml:space="preserve"> </w:t>
      </w:r>
      <w:r w:rsidR="00BF4F8A">
        <w:t>discuss</w:t>
      </w:r>
      <w:r w:rsidR="004E42B5" w:rsidRPr="003E3C4A">
        <w:t xml:space="preserve"> current </w:t>
      </w:r>
      <w:r w:rsidR="00694A8C">
        <w:t xml:space="preserve">bot </w:t>
      </w:r>
      <w:r w:rsidR="004E42B5" w:rsidRPr="003E3C4A">
        <w:t xml:space="preserve">technology and a practical case study </w:t>
      </w:r>
      <w:r w:rsidR="00BF4F8A">
        <w:t xml:space="preserve">on </w:t>
      </w:r>
      <w:r w:rsidR="004E42B5" w:rsidRPr="003E3C4A">
        <w:t xml:space="preserve">how to use </w:t>
      </w:r>
      <w:r w:rsidR="00694A8C">
        <w:t>bots</w:t>
      </w:r>
      <w:r w:rsidR="004E42B5" w:rsidRPr="003E3C4A">
        <w:t xml:space="preserve"> in software engineering. I look forward to hearing from both readers and prospective authors about advances in software technologies. —Christof Ebert</w:t>
      </w:r>
    </w:p>
    <w:p w14:paraId="60AFDD3B" w14:textId="77777777" w:rsidR="00100E32" w:rsidRDefault="00100E32" w:rsidP="00100E32">
      <w:pPr>
        <w:pStyle w:val="PARAGRAPH"/>
        <w:rPr>
          <w:b/>
        </w:rPr>
      </w:pPr>
      <w:commentRangeStart w:id="0"/>
      <w:r w:rsidRPr="00100E32">
        <w:rPr>
          <w:b/>
        </w:rPr>
        <w:t>//</w:t>
      </w:r>
      <w:r w:rsidR="0037115C">
        <w:rPr>
          <w:b/>
        </w:rPr>
        <w:t>1</w:t>
      </w:r>
      <w:r w:rsidRPr="00100E32">
        <w:rPr>
          <w:b/>
        </w:rPr>
        <w:t xml:space="preserve">. </w:t>
      </w:r>
      <w:r w:rsidR="000157B2">
        <w:rPr>
          <w:b/>
        </w:rPr>
        <w:t>Peggy:</w:t>
      </w:r>
      <w:r w:rsidRPr="00100E32">
        <w:rPr>
          <w:b/>
        </w:rPr>
        <w:t xml:space="preserve"> We don’t use a heading for the introduction.</w:t>
      </w:r>
      <w:r w:rsidR="00894CBC" w:rsidRPr="00894CBC">
        <w:rPr>
          <w:b/>
        </w:rPr>
        <w:t xml:space="preserve"> </w:t>
      </w:r>
      <w:r w:rsidR="00894CBC">
        <w:rPr>
          <w:b/>
        </w:rPr>
        <w:t xml:space="preserve">Also, </w:t>
      </w:r>
      <w:r w:rsidR="00894CBC" w:rsidRPr="00100E32">
        <w:rPr>
          <w:b/>
        </w:rPr>
        <w:t xml:space="preserve">we try to keep the introduction </w:t>
      </w:r>
      <w:r w:rsidR="00E8753B">
        <w:rPr>
          <w:b/>
        </w:rPr>
        <w:t xml:space="preserve">short </w:t>
      </w:r>
      <w:r w:rsidR="00894CBC">
        <w:rPr>
          <w:b/>
        </w:rPr>
        <w:t>(no more than five brief paragraphs).</w:t>
      </w:r>
      <w:r w:rsidR="00894CBC" w:rsidRPr="00100E32">
        <w:rPr>
          <w:b/>
        </w:rPr>
        <w:t xml:space="preserve"> So, I reworked the introduction</w:t>
      </w:r>
      <w:r w:rsidR="00894CBC">
        <w:rPr>
          <w:b/>
        </w:rPr>
        <w:t>, moving some of the original version to a new section that immediately follows the revised introduction</w:t>
      </w:r>
      <w:r w:rsidR="00894CBC" w:rsidRPr="00100E32">
        <w:rPr>
          <w:b/>
        </w:rPr>
        <w:t xml:space="preserve">. </w:t>
      </w:r>
      <w:r w:rsidR="00894CBC">
        <w:rPr>
          <w:b/>
        </w:rPr>
        <w:t>Are these changes</w:t>
      </w:r>
      <w:r w:rsidR="00894CBC" w:rsidRPr="00100E32">
        <w:rPr>
          <w:b/>
        </w:rPr>
        <w:t xml:space="preserve"> acceptable?</w:t>
      </w:r>
      <w:r w:rsidRPr="00100E32">
        <w:rPr>
          <w:b/>
        </w:rPr>
        <w:t>//</w:t>
      </w:r>
      <w:commentRangeEnd w:id="0"/>
      <w:r w:rsidR="00333530">
        <w:rPr>
          <w:rStyle w:val="CommentReference"/>
          <w:rFonts w:asciiTheme="minorHAnsi" w:hAnsiTheme="minorHAnsi"/>
        </w:rPr>
        <w:commentReference w:id="0"/>
      </w:r>
    </w:p>
    <w:p w14:paraId="55C6FE3E" w14:textId="77777777" w:rsidR="004E42B5" w:rsidRPr="003E3C4A" w:rsidRDefault="004E42B5" w:rsidP="00100E32">
      <w:pPr>
        <w:pStyle w:val="INTRO"/>
      </w:pPr>
      <w:r w:rsidRPr="00100E32">
        <w:rPr>
          <w:rStyle w:val="initialcap"/>
        </w:rPr>
        <w:t>F</w:t>
      </w:r>
      <w:r w:rsidRPr="003E3C4A">
        <w:t xml:space="preserve">rom </w:t>
      </w:r>
      <w:r w:rsidR="00F34C70" w:rsidRPr="003E3C4A">
        <w:t>computer programs</w:t>
      </w:r>
      <w:r w:rsidR="00F34C70">
        <w:t>’</w:t>
      </w:r>
      <w:r w:rsidR="00F34C70" w:rsidRPr="003E3C4A">
        <w:t xml:space="preserve"> </w:t>
      </w:r>
      <w:r w:rsidRPr="003E3C4A">
        <w:t>earliest days, people have dreamed about programs that act, talk, and think like humans. Such programs could not only auto</w:t>
      </w:r>
      <w:r w:rsidR="00AB3C45">
        <w:t xml:space="preserve">mate tasks that humans perform </w:t>
      </w:r>
      <w:r w:rsidRPr="003E3C4A">
        <w:t>but also work with humans to solve inte</w:t>
      </w:r>
      <w:r w:rsidR="00AB3C45">
        <w:t>llectual tasks that can’</w:t>
      </w:r>
      <w:r w:rsidRPr="003E3C4A">
        <w:t xml:space="preserve">t be entirely automated. Even as far back as 1966, the hope was for these programs to pass the Turing </w:t>
      </w:r>
      <w:r w:rsidR="00AB3C45">
        <w:t>t</w:t>
      </w:r>
      <w:r w:rsidRPr="003E3C4A">
        <w:t>est</w:t>
      </w:r>
      <w:r w:rsidR="00AB3C45">
        <w:t>,</w:t>
      </w:r>
      <w:r w:rsidRPr="00100E32">
        <w:rPr>
          <w:rStyle w:val="bibref0"/>
        </w:rPr>
        <w:t>1</w:t>
      </w:r>
      <w:r w:rsidRPr="003E3C4A">
        <w:t xml:space="preserve"> </w:t>
      </w:r>
      <w:r w:rsidR="00AB3C45">
        <w:t>in which</w:t>
      </w:r>
      <w:r w:rsidRPr="003E3C4A">
        <w:t xml:space="preserve"> humans</w:t>
      </w:r>
      <w:r w:rsidR="00AB3C45">
        <w:t xml:space="preserve"> are fooled into believing they’</w:t>
      </w:r>
      <w:r w:rsidRPr="003E3C4A">
        <w:t>re interacting with an intelligent human rather than a mere program.</w:t>
      </w:r>
    </w:p>
    <w:p w14:paraId="4E147A3F" w14:textId="77777777" w:rsidR="002536F3" w:rsidRDefault="004E42B5" w:rsidP="004E42B5">
      <w:pPr>
        <w:pStyle w:val="PARAGRAPH"/>
      </w:pPr>
      <w:r w:rsidRPr="003E3C4A">
        <w:t xml:space="preserve">The terms </w:t>
      </w:r>
      <w:r w:rsidR="002536F3">
        <w:t>“</w:t>
      </w:r>
      <w:proofErr w:type="spellStart"/>
      <w:r w:rsidR="001905F7">
        <w:t>chatbot</w:t>
      </w:r>
      <w:proofErr w:type="spellEnd"/>
      <w:r w:rsidR="00100E32">
        <w:t xml:space="preserve">,” </w:t>
      </w:r>
      <w:r w:rsidR="002536F3">
        <w:t>“</w:t>
      </w:r>
      <w:r w:rsidRPr="003E3C4A">
        <w:t>chatterbot</w:t>
      </w:r>
      <w:r w:rsidR="00100E32">
        <w:t xml:space="preserve">,” </w:t>
      </w:r>
      <w:r w:rsidRPr="003E3C4A">
        <w:t xml:space="preserve">and </w:t>
      </w:r>
      <w:r w:rsidR="002536F3">
        <w:t>“</w:t>
      </w:r>
      <w:r w:rsidRPr="003E3C4A">
        <w:t>bot</w:t>
      </w:r>
      <w:r w:rsidR="002536F3">
        <w:t>”</w:t>
      </w:r>
      <w:r w:rsidRPr="003E3C4A">
        <w:t xml:space="preserve"> were interchangeably used to describe the realization of this vision quite early on</w:t>
      </w:r>
      <w:r w:rsidR="00AB3C45">
        <w:t>. B</w:t>
      </w:r>
      <w:r w:rsidRPr="003E3C4A">
        <w:t>ut now</w:t>
      </w:r>
      <w:r w:rsidR="00AB3C45">
        <w:t>,</w:t>
      </w:r>
      <w:r w:rsidRPr="003E3C4A">
        <w:t xml:space="preserve"> they refer </w:t>
      </w:r>
      <w:r w:rsidR="00AB3C45" w:rsidRPr="003E3C4A">
        <w:t xml:space="preserve">mostly </w:t>
      </w:r>
      <w:r w:rsidRPr="003E3C4A">
        <w:t xml:space="preserve">to a conversational-style </w:t>
      </w:r>
      <w:r w:rsidR="00AB3C45">
        <w:t>UI</w:t>
      </w:r>
      <w:r w:rsidRPr="003E3C4A">
        <w:t xml:space="preserve">, an anthropomorphized script, or an agent that automates rote and tedious tasks. Bots typically </w:t>
      </w:r>
      <w:r w:rsidR="00AB3C45">
        <w:t>aren’</w:t>
      </w:r>
      <w:r w:rsidR="00AB3C45" w:rsidRPr="003E3C4A">
        <w:t xml:space="preserve">t </w:t>
      </w:r>
      <w:r w:rsidRPr="003E3C4A">
        <w:t xml:space="preserve">intended to fool </w:t>
      </w:r>
      <w:r w:rsidR="00AB3C45">
        <w:t>users into believing they’</w:t>
      </w:r>
      <w:r w:rsidRPr="003E3C4A">
        <w:t>re interacting with a real person, but many bots do have a pleasant</w:t>
      </w:r>
      <w:r w:rsidR="00AB3C45">
        <w:t>,</w:t>
      </w:r>
      <w:r w:rsidRPr="003E3C4A">
        <w:t xml:space="preserve"> engaging personality.</w:t>
      </w:r>
    </w:p>
    <w:p w14:paraId="02A2A80B" w14:textId="77777777" w:rsidR="002536F3" w:rsidRDefault="004E42B5" w:rsidP="004E42B5">
      <w:pPr>
        <w:pStyle w:val="PARAGRAPH"/>
      </w:pPr>
      <w:r w:rsidRPr="003E3C4A">
        <w:t xml:space="preserve">Bots typically reside on platforms </w:t>
      </w:r>
      <w:r w:rsidR="001905F7">
        <w:t>on which</w:t>
      </w:r>
      <w:r w:rsidRPr="003E3C4A">
        <w:t xml:space="preserve"> users work or play with other users</w:t>
      </w:r>
      <w:r w:rsidR="009E4D93">
        <w:t>.</w:t>
      </w:r>
      <w:r w:rsidRPr="003E3C4A">
        <w:t xml:space="preserve"> </w:t>
      </w:r>
      <w:r w:rsidR="009E4D93">
        <w:t>They also</w:t>
      </w:r>
      <w:r w:rsidRPr="003E3C4A">
        <w:t xml:space="preserve"> frequently integrate secondary services into communication channels, providing a conduit between users and other tools. They </w:t>
      </w:r>
      <w:r w:rsidR="009E4D93">
        <w:t>might</w:t>
      </w:r>
      <w:r w:rsidRPr="003E3C4A">
        <w:t xml:space="preserve"> fetch or share information, extract and analyze data, detect and monitor events and activities in communication and social media, connect users with each other or with other tools, or provide feedback and recommendations on individual and collaborative tasks.</w:t>
      </w:r>
    </w:p>
    <w:p w14:paraId="351569B7" w14:textId="77777777" w:rsidR="00894CBC" w:rsidRDefault="00894CBC" w:rsidP="004E42B5">
      <w:pPr>
        <w:pStyle w:val="PARAGRAPH"/>
      </w:pPr>
      <w:r>
        <w:t>Here, we discuss types of bots, describe some platforms for working with them, and offer guidelines on how to create and use them.</w:t>
      </w:r>
    </w:p>
    <w:p w14:paraId="11856269" w14:textId="77777777" w:rsidR="00894CBC" w:rsidRDefault="00894CBC" w:rsidP="00894CBC">
      <w:pPr>
        <w:pStyle w:val="Heading1"/>
      </w:pPr>
      <w:r>
        <w:t>Bots and Software Development</w:t>
      </w:r>
    </w:p>
    <w:p w14:paraId="451D00DB" w14:textId="77777777" w:rsidR="002536F3" w:rsidRDefault="004E42B5" w:rsidP="00894CBC">
      <w:pPr>
        <w:pStyle w:val="PARAGRAPHNOINDENT"/>
      </w:pPr>
      <w:r w:rsidRPr="0037115C">
        <w:t>Bots are rapidly becoming a de facto interface for interacting with software services</w:t>
      </w:r>
      <w:r w:rsidRPr="003E3C4A">
        <w:t xml:space="preserve">. This is due </w:t>
      </w:r>
      <w:r w:rsidR="006A31EF" w:rsidRPr="003E3C4A">
        <w:t xml:space="preserve">partly </w:t>
      </w:r>
      <w:r w:rsidRPr="003E3C4A">
        <w:t>to the widespread adoption of messaging platforms (</w:t>
      </w:r>
      <w:r w:rsidR="00100E32">
        <w:t xml:space="preserve">for example, </w:t>
      </w:r>
      <w:r w:rsidRPr="003E3C4A">
        <w:t xml:space="preserve">Facebook </w:t>
      </w:r>
      <w:r w:rsidR="006A31EF">
        <w:lastRenderedPageBreak/>
        <w:t>Messenger for social networking and</w:t>
      </w:r>
      <w:r w:rsidRPr="003E3C4A">
        <w:t xml:space="preserve"> Slack for developer communication), and partly </w:t>
      </w:r>
      <w:r w:rsidR="002C55AA">
        <w:t>to</w:t>
      </w:r>
      <w:r w:rsidRPr="003E3C4A">
        <w:t xml:space="preserve"> the advance</w:t>
      </w:r>
      <w:r w:rsidR="006A31EF">
        <w:t>ment of natural-</w:t>
      </w:r>
      <w:r w:rsidRPr="003E3C4A">
        <w:t>language processing, which many bots leverage. But another driver is the prevalence of big data</w:t>
      </w:r>
      <w:r w:rsidR="006A31EF">
        <w:t>, along with machine-</w:t>
      </w:r>
      <w:r w:rsidRPr="003E3C4A">
        <w:t xml:space="preserve">learning algorithms for analyzing data across many domains. Bots provide a convenient way for developers to generate a </w:t>
      </w:r>
      <w:r w:rsidR="006A31EF">
        <w:t>UI</w:t>
      </w:r>
      <w:r w:rsidRPr="003E3C4A">
        <w:t xml:space="preserve"> for interacting with these algorithms and data.</w:t>
      </w:r>
    </w:p>
    <w:p w14:paraId="04B69992" w14:textId="77777777" w:rsidR="002536F3" w:rsidRDefault="004E42B5" w:rsidP="004E42B5">
      <w:pPr>
        <w:pStyle w:val="PARAGRAPH"/>
      </w:pPr>
      <w:r w:rsidRPr="003E3C4A">
        <w:t xml:space="preserve">Major software companies </w:t>
      </w:r>
      <w:r w:rsidR="002C76F0">
        <w:t>are</w:t>
      </w:r>
      <w:r w:rsidRPr="003E3C4A">
        <w:t xml:space="preserve"> recognizing the value bots bring in terms of integrating services, users, and communication channels. Facebook aims to </w:t>
      </w:r>
      <w:r w:rsidR="00EF4991">
        <w:t>“</w:t>
      </w:r>
      <w:r w:rsidRPr="003E3C4A">
        <w:t>replace apps</w:t>
      </w:r>
      <w:r w:rsidR="002536F3">
        <w:t>’’</w:t>
      </w:r>
      <w:r w:rsidRPr="003E3C4A">
        <w:t xml:space="preserve"> one bot at a t</w:t>
      </w:r>
      <w:r w:rsidR="00100E32">
        <w:t xml:space="preserve">ime in </w:t>
      </w:r>
      <w:r w:rsidR="002C76F0">
        <w:t>its</w:t>
      </w:r>
      <w:r w:rsidR="00100E32">
        <w:t xml:space="preserve"> messaging platform,</w:t>
      </w:r>
      <w:r w:rsidRPr="00100E32">
        <w:rPr>
          <w:rStyle w:val="bibref0"/>
        </w:rPr>
        <w:t>2</w:t>
      </w:r>
      <w:r w:rsidRPr="003E3C4A">
        <w:t xml:space="preserve"> while Microsoft claims that </w:t>
      </w:r>
      <w:r w:rsidR="00EF4991">
        <w:t>“</w:t>
      </w:r>
      <w:r w:rsidRPr="003E3C4A">
        <w:t>conversation as a platform</w:t>
      </w:r>
      <w:r w:rsidR="002536F3">
        <w:t>’’</w:t>
      </w:r>
      <w:r w:rsidRPr="003E3C4A">
        <w:t xml:space="preserve"> is the</w:t>
      </w:r>
      <w:r w:rsidR="00100E32">
        <w:t xml:space="preserve"> </w:t>
      </w:r>
      <w:r w:rsidR="002C55AA">
        <w:t>OS</w:t>
      </w:r>
      <w:r w:rsidR="00100E32">
        <w:t xml:space="preserve"> of the future.</w:t>
      </w:r>
      <w:r w:rsidRPr="00100E32">
        <w:rPr>
          <w:rStyle w:val="bibref0"/>
        </w:rPr>
        <w:t>3</w:t>
      </w:r>
    </w:p>
    <w:p w14:paraId="6C2E1881" w14:textId="77777777" w:rsidR="002536F3" w:rsidRDefault="004E42B5" w:rsidP="004E42B5">
      <w:pPr>
        <w:pStyle w:val="PARAGRAPH"/>
      </w:pPr>
      <w:r w:rsidRPr="003E3C4A">
        <w:t xml:space="preserve">Alexa, Siri, IBM Watson, and Google Now all </w:t>
      </w:r>
      <w:r w:rsidR="002C76F0">
        <w:t>support this shift toward</w:t>
      </w:r>
      <w:r w:rsidRPr="003E3C4A">
        <w:t xml:space="preserve"> bots. There are also many bots in the platforms software developers use to connect with other developers and services, such as Slack, Microsoft Teams, and HipChat.</w:t>
      </w:r>
    </w:p>
    <w:p w14:paraId="3F6EFBFB" w14:textId="77777777" w:rsidR="004E42B5" w:rsidRPr="003E3C4A" w:rsidRDefault="004E502E" w:rsidP="004E42B5">
      <w:pPr>
        <w:pStyle w:val="PARAGRAPH"/>
      </w:pPr>
      <w:r>
        <w:t>The transition from command-</w:t>
      </w:r>
      <w:r w:rsidR="004E42B5" w:rsidRPr="003E3C4A">
        <w:t>line interfaces to interacting with bots through messaging tools feels intuitive to most developers. We see new examples of sophisticated and innovative bots stemming from developer</w:t>
      </w:r>
      <w:r w:rsidR="002536F3">
        <w:t>’</w:t>
      </w:r>
      <w:r w:rsidR="004E42B5" w:rsidRPr="003E3C4A">
        <w:t>s needs</w:t>
      </w:r>
      <w:r w:rsidR="002C55AA">
        <w:t>; these examples</w:t>
      </w:r>
      <w:r w:rsidR="004E42B5" w:rsidRPr="003E3C4A">
        <w:t xml:space="preserve"> are paving the way for bots in other domains.</w:t>
      </w:r>
    </w:p>
    <w:p w14:paraId="1FC5B469" w14:textId="77777777" w:rsidR="002536F3" w:rsidRDefault="00477385" w:rsidP="004E42B5">
      <w:pPr>
        <w:pStyle w:val="PARAGRAPH"/>
      </w:pPr>
      <w:r>
        <w:t>This situation is</w:t>
      </w:r>
      <w:r w:rsidR="004E42B5" w:rsidRPr="003E3C4A">
        <w:t xml:space="preserve"> </w:t>
      </w:r>
      <w:r w:rsidR="002C55AA">
        <w:t>inspiring the development of</w:t>
      </w:r>
      <w:r w:rsidR="004E42B5" w:rsidRPr="003E3C4A">
        <w:t xml:space="preserve"> bots for users, who are spending increased time in messaging applications and are embracing bots as an alternative to installing and relying on external apps. However, bot developers </w:t>
      </w:r>
      <w:r w:rsidR="004E502E">
        <w:t>must</w:t>
      </w:r>
      <w:r w:rsidR="004E42B5" w:rsidRPr="003E3C4A">
        <w:t xml:space="preserve"> carefully consider </w:t>
      </w:r>
      <w:r w:rsidR="009049FC">
        <w:t xml:space="preserve">not only </w:t>
      </w:r>
      <w:r w:rsidR="004E42B5" w:rsidRPr="003E3C4A">
        <w:t>where to host bots</w:t>
      </w:r>
      <w:r w:rsidR="009049FC">
        <w:t xml:space="preserve"> and how to create them but also</w:t>
      </w:r>
      <w:r w:rsidR="004E42B5" w:rsidRPr="003E3C4A">
        <w:t xml:space="preserve"> when not to use </w:t>
      </w:r>
      <w:r w:rsidR="004E502E">
        <w:t>them</w:t>
      </w:r>
      <w:r w:rsidR="004E42B5" w:rsidRPr="003E3C4A">
        <w:t>.</w:t>
      </w:r>
    </w:p>
    <w:p w14:paraId="7EA6ED04" w14:textId="77777777" w:rsidR="004E42B5" w:rsidRPr="003E3C4A" w:rsidRDefault="004E42B5" w:rsidP="00100E32">
      <w:pPr>
        <w:pStyle w:val="Heading1"/>
      </w:pPr>
      <w:proofErr w:type="spellStart"/>
      <w:r w:rsidRPr="003E3C4A">
        <w:t>Botology</w:t>
      </w:r>
      <w:proofErr w:type="spellEnd"/>
      <w:r w:rsidRPr="003E3C4A">
        <w:t>: Understanding the Bot Landscape</w:t>
      </w:r>
    </w:p>
    <w:p w14:paraId="64DFC097" w14:textId="77777777" w:rsidR="004E42B5" w:rsidRPr="003E3C4A" w:rsidRDefault="00E67A1D" w:rsidP="00100E32">
      <w:pPr>
        <w:pStyle w:val="PARAGRAPHNOINDENT"/>
      </w:pPr>
      <w:r>
        <w:t>Although</w:t>
      </w:r>
      <w:r w:rsidR="004E42B5" w:rsidRPr="003E3C4A">
        <w:t xml:space="preserve"> the </w:t>
      </w:r>
      <w:r w:rsidR="004E42B5" w:rsidRPr="00100E32">
        <w:t>development</w:t>
      </w:r>
      <w:r w:rsidR="004E42B5" w:rsidRPr="003E3C4A">
        <w:t xml:space="preserve"> and widespread adoption of bots ha</w:t>
      </w:r>
      <w:r w:rsidR="00716634">
        <w:t>ve</w:t>
      </w:r>
      <w:r w:rsidR="004E42B5" w:rsidRPr="003E3C4A">
        <w:t xml:space="preserve"> occu</w:t>
      </w:r>
      <w:r w:rsidR="00716634">
        <w:t xml:space="preserve">rred in just a few years, what are </w:t>
      </w:r>
      <w:r w:rsidR="004E42B5" w:rsidRPr="003E3C4A">
        <w:t>t</w:t>
      </w:r>
      <w:r w:rsidR="00477385">
        <w:t xml:space="preserve">ruly surprising </w:t>
      </w:r>
      <w:r w:rsidR="00716634">
        <w:t>are</w:t>
      </w:r>
      <w:r w:rsidR="00477385">
        <w:t xml:space="preserve"> the diverse</w:t>
      </w:r>
      <w:r w:rsidR="004E42B5" w:rsidRPr="003E3C4A">
        <w:t xml:space="preserve"> tasks and roles </w:t>
      </w:r>
      <w:r w:rsidRPr="003E3C4A">
        <w:t xml:space="preserve">bots </w:t>
      </w:r>
      <w:r>
        <w:t xml:space="preserve">have </w:t>
      </w:r>
      <w:r w:rsidR="004E42B5" w:rsidRPr="003E3C4A">
        <w:t xml:space="preserve">taken on. </w:t>
      </w:r>
      <w:r>
        <w:t>Instead of trying</w:t>
      </w:r>
      <w:r w:rsidR="004E42B5" w:rsidRPr="003E3C4A">
        <w:t xml:space="preserve"> to narrowly define bots or </w:t>
      </w:r>
      <w:proofErr w:type="spellStart"/>
      <w:r w:rsidR="004E42B5" w:rsidRPr="003E3C4A">
        <w:t>chatbots</w:t>
      </w:r>
      <w:proofErr w:type="spellEnd"/>
      <w:r w:rsidR="004E42B5" w:rsidRPr="003E3C4A">
        <w:t xml:space="preserve">, we embrace their diversity and look at ways </w:t>
      </w:r>
      <w:r>
        <w:t>to characterize</w:t>
      </w:r>
      <w:r w:rsidR="004E42B5" w:rsidRPr="003E3C4A">
        <w:t xml:space="preserve"> their distinct features.</w:t>
      </w:r>
    </w:p>
    <w:p w14:paraId="76EC50B8" w14:textId="77777777" w:rsidR="002536F3" w:rsidRDefault="004E42B5" w:rsidP="004E42B5">
      <w:pPr>
        <w:pStyle w:val="PARAGRAPH"/>
      </w:pPr>
      <w:r w:rsidRPr="003E3C4A">
        <w:t>One way to characterize bots is through the</w:t>
      </w:r>
      <w:r w:rsidR="00E67A1D">
        <w:t>ir</w:t>
      </w:r>
      <w:r w:rsidRPr="003E3C4A">
        <w:t xml:space="preserve"> interaction model</w:t>
      </w:r>
      <w:r w:rsidR="00E67A1D">
        <w:t>. Some bots support a domain-</w:t>
      </w:r>
      <w:r w:rsidRPr="003E3C4A">
        <w:t xml:space="preserve">specific language </w:t>
      </w:r>
      <w:r w:rsidR="00E67A1D">
        <w:t>in which</w:t>
      </w:r>
      <w:r w:rsidRPr="003E3C4A">
        <w:t xml:space="preserve"> users interact with bot</w:t>
      </w:r>
      <w:r w:rsidR="00E67A1D">
        <w:t>s</w:t>
      </w:r>
      <w:r w:rsidRPr="003E3C4A">
        <w:t xml:space="preserve"> using </w:t>
      </w:r>
      <w:r w:rsidR="00E67A1D">
        <w:t>specific commands in a command-line interface.</w:t>
      </w:r>
      <w:r w:rsidRPr="003E3C4A">
        <w:t xml:space="preserve"> </w:t>
      </w:r>
      <w:r w:rsidR="00E67A1D">
        <w:t>O</w:t>
      </w:r>
      <w:r w:rsidRPr="003E3C4A">
        <w:t xml:space="preserve">ther bots </w:t>
      </w:r>
      <w:r w:rsidR="00E67A1D">
        <w:t>might</w:t>
      </w:r>
      <w:r w:rsidRPr="003E3C4A">
        <w:t xml:space="preserve"> parse natural language through text or speech.</w:t>
      </w:r>
      <w:r w:rsidR="00A851AB" w:rsidRPr="00A851AB">
        <w:t xml:space="preserve"> </w:t>
      </w:r>
      <w:r w:rsidR="00A851AB" w:rsidRPr="003E3C4A">
        <w:t xml:space="preserve">These bots </w:t>
      </w:r>
      <w:r w:rsidR="00A851AB">
        <w:t>might</w:t>
      </w:r>
      <w:r w:rsidR="00A851AB" w:rsidRPr="003E3C4A">
        <w:t xml:space="preserve"> also embed rich </w:t>
      </w:r>
      <w:r w:rsidR="00A851AB">
        <w:t>UI</w:t>
      </w:r>
      <w:r w:rsidR="00A851AB" w:rsidRPr="003E3C4A">
        <w:t xml:space="preserve"> controls in a platform that </w:t>
      </w:r>
      <w:r w:rsidR="00A851AB">
        <w:t>lets</w:t>
      </w:r>
      <w:r w:rsidR="00A851AB" w:rsidRPr="003E3C4A">
        <w:t xml:space="preserve"> users respond quickly.</w:t>
      </w:r>
    </w:p>
    <w:p w14:paraId="62E1AA50" w14:textId="77777777" w:rsidR="002536F3" w:rsidRDefault="004E42B5" w:rsidP="004E42B5">
      <w:pPr>
        <w:pStyle w:val="PARAGRAPH"/>
      </w:pPr>
      <w:r w:rsidRPr="003E3C4A">
        <w:t xml:space="preserve">Bots can support a pull-based approach </w:t>
      </w:r>
      <w:r w:rsidR="00E67A1D">
        <w:t>in which users initiate interaction</w:t>
      </w:r>
      <w:r w:rsidRPr="003E3C4A">
        <w:t xml:space="preserve"> with </w:t>
      </w:r>
      <w:r w:rsidR="004804DA">
        <w:t>them</w:t>
      </w:r>
      <w:r w:rsidRPr="003E3C4A">
        <w:t xml:space="preserve"> (</w:t>
      </w:r>
      <w:r w:rsidR="00100E32">
        <w:t xml:space="preserve">for example, </w:t>
      </w:r>
      <w:r w:rsidRPr="003E3C4A">
        <w:t xml:space="preserve">a user invokes the bot using commands such as </w:t>
      </w:r>
      <w:r w:rsidR="00100E32">
        <w:t>“</w:t>
      </w:r>
      <w:r w:rsidRPr="003E3C4A">
        <w:t>Hey Siri</w:t>
      </w:r>
      <w:r w:rsidR="002536F3">
        <w:t>’’</w:t>
      </w:r>
      <w:r w:rsidR="00E67A1D">
        <w:t>). They can also support</w:t>
      </w:r>
      <w:r w:rsidRPr="003E3C4A">
        <w:t xml:space="preserve"> a push-based approach </w:t>
      </w:r>
      <w:r w:rsidR="00E67A1D">
        <w:t>in which they</w:t>
      </w:r>
      <w:r w:rsidRPr="003E3C4A">
        <w:t xml:space="preserve"> initiate the interaction on </w:t>
      </w:r>
      <w:r w:rsidR="00E67A1D">
        <w:t xml:space="preserve">the basis of </w:t>
      </w:r>
      <w:r w:rsidRPr="003E3C4A">
        <w:t>some system or user context.</w:t>
      </w:r>
    </w:p>
    <w:p w14:paraId="064FA87E" w14:textId="77777777" w:rsidR="004E42B5" w:rsidRPr="003E3C4A" w:rsidRDefault="004804DA" w:rsidP="004E42B5">
      <w:pPr>
        <w:pStyle w:val="PARAGRAPH"/>
      </w:pPr>
      <w:r>
        <w:t>Another way to</w:t>
      </w:r>
      <w:r w:rsidR="004E42B5" w:rsidRPr="003E3C4A">
        <w:t xml:space="preserve"> characterize bots </w:t>
      </w:r>
      <w:r>
        <w:t xml:space="preserve">is </w:t>
      </w:r>
      <w:r w:rsidR="004E42B5" w:rsidRPr="003E3C4A">
        <w:t>in terms of their intelligence:</w:t>
      </w:r>
    </w:p>
    <w:p w14:paraId="38FF8CB1" w14:textId="77777777" w:rsidR="002536F3" w:rsidRDefault="004E42B5" w:rsidP="00100E32">
      <w:pPr>
        <w:pStyle w:val="LIST1a"/>
      </w:pPr>
      <w:r w:rsidRPr="00100E32">
        <w:rPr>
          <w:i/>
        </w:rPr>
        <w:t>Adaptation</w:t>
      </w:r>
      <w:r w:rsidR="00100E32">
        <w:t>.</w:t>
      </w:r>
      <w:r w:rsidRPr="003E3C4A">
        <w:t xml:space="preserve"> Some bots</w:t>
      </w:r>
      <w:r w:rsidR="00EF4991">
        <w:t xml:space="preserve"> are context-</w:t>
      </w:r>
      <w:r w:rsidRPr="003E3C4A">
        <w:t xml:space="preserve">aware and </w:t>
      </w:r>
      <w:r w:rsidR="002B0873">
        <w:t>might</w:t>
      </w:r>
      <w:r w:rsidRPr="003E3C4A">
        <w:t xml:space="preserve"> use that context to change how </w:t>
      </w:r>
      <w:r w:rsidR="002B0873">
        <w:t>they interact</w:t>
      </w:r>
      <w:r w:rsidRPr="003E3C4A">
        <w:t xml:space="preserve"> with users.</w:t>
      </w:r>
    </w:p>
    <w:p w14:paraId="3EC52E81" w14:textId="77777777" w:rsidR="004E42B5" w:rsidRPr="003E3C4A" w:rsidRDefault="004E42B5" w:rsidP="00100E32">
      <w:pPr>
        <w:pStyle w:val="LIST1"/>
      </w:pPr>
      <w:r w:rsidRPr="00100E32">
        <w:rPr>
          <w:i/>
        </w:rPr>
        <w:t>Reasoning</w:t>
      </w:r>
      <w:r w:rsidR="00100E32">
        <w:t>.</w:t>
      </w:r>
      <w:r w:rsidRPr="003E3C4A">
        <w:t xml:space="preserve"> Some bots follow simple logic rules</w:t>
      </w:r>
      <w:r w:rsidR="00716634">
        <w:t>;</w:t>
      </w:r>
      <w:r w:rsidRPr="003E3C4A">
        <w:t xml:space="preserve"> other</w:t>
      </w:r>
      <w:r w:rsidR="00D141E9">
        <w:t>s</w:t>
      </w:r>
      <w:r w:rsidRPr="003E3C4A">
        <w:t xml:space="preserve"> use more advanced </w:t>
      </w:r>
      <w:r w:rsidR="00100E32">
        <w:t>AI</w:t>
      </w:r>
      <w:r w:rsidRPr="003E3C4A">
        <w:t xml:space="preserve"> to drive their behavior.</w:t>
      </w:r>
    </w:p>
    <w:p w14:paraId="2D95DA4A" w14:textId="77777777" w:rsidR="002536F3" w:rsidRDefault="004E42B5" w:rsidP="00100E32">
      <w:pPr>
        <w:pStyle w:val="LIST1z"/>
      </w:pPr>
      <w:r w:rsidRPr="00100E32">
        <w:rPr>
          <w:i/>
        </w:rPr>
        <w:t>Autonomy</w:t>
      </w:r>
      <w:r w:rsidR="00100E32">
        <w:t>.</w:t>
      </w:r>
      <w:r w:rsidRPr="003E3C4A">
        <w:t xml:space="preserve"> Some bots are entirely autonomous</w:t>
      </w:r>
      <w:r w:rsidR="002B0873">
        <w:t>,</w:t>
      </w:r>
      <w:r w:rsidRPr="003E3C4A">
        <w:t xml:space="preserve"> </w:t>
      </w:r>
      <w:r w:rsidR="00D141E9">
        <w:t>some</w:t>
      </w:r>
      <w:r w:rsidRPr="003E3C4A">
        <w:t xml:space="preserve"> rely on human input before acting, and others use a mixed approach.</w:t>
      </w:r>
    </w:p>
    <w:p w14:paraId="68E41109" w14:textId="77777777" w:rsidR="002536F3" w:rsidRDefault="004E42B5" w:rsidP="004E42B5">
      <w:pPr>
        <w:pStyle w:val="PARAGRAPH"/>
      </w:pPr>
      <w:r w:rsidRPr="003E3C4A">
        <w:t xml:space="preserve">Finally, </w:t>
      </w:r>
      <w:r w:rsidR="002B0873">
        <w:t>we can characterize</w:t>
      </w:r>
      <w:r w:rsidR="002B0873" w:rsidRPr="003E3C4A">
        <w:t xml:space="preserve"> </w:t>
      </w:r>
      <w:r w:rsidRPr="003E3C4A">
        <w:t>bots according to their purpose:</w:t>
      </w:r>
    </w:p>
    <w:p w14:paraId="106E8367" w14:textId="77777777" w:rsidR="002536F3" w:rsidRDefault="004E42B5" w:rsidP="00100E32">
      <w:pPr>
        <w:pStyle w:val="LIST1a"/>
      </w:pPr>
      <w:r w:rsidRPr="00CD48F4">
        <w:rPr>
          <w:i/>
        </w:rPr>
        <w:t>Generalist bots</w:t>
      </w:r>
      <w:r w:rsidR="00CD48F4">
        <w:t xml:space="preserve"> </w:t>
      </w:r>
      <w:r w:rsidRPr="003E3C4A">
        <w:t xml:space="preserve">such as Siri or Cortana support a range of simple tasks and direct </w:t>
      </w:r>
      <w:r w:rsidRPr="003E3C4A">
        <w:lastRenderedPageBreak/>
        <w:t>users to appropriate external resources when deeper knowledge is required.</w:t>
      </w:r>
    </w:p>
    <w:p w14:paraId="7AB3C6EE" w14:textId="77777777" w:rsidR="004E42B5" w:rsidRPr="003E3C4A" w:rsidRDefault="004E42B5" w:rsidP="00100E32">
      <w:pPr>
        <w:pStyle w:val="LIST1"/>
      </w:pPr>
      <w:r w:rsidRPr="00CD48F4">
        <w:rPr>
          <w:i/>
        </w:rPr>
        <w:t>Transactional bots</w:t>
      </w:r>
      <w:r w:rsidRPr="003E3C4A">
        <w:t xml:space="preserve"> work on the users</w:t>
      </w:r>
      <w:r w:rsidR="00797D4C">
        <w:t>’</w:t>
      </w:r>
      <w:r w:rsidRPr="003E3C4A">
        <w:t xml:space="preserve"> behalf, automatically executing transactions with external systems (</w:t>
      </w:r>
      <w:r w:rsidR="00100E32">
        <w:t xml:space="preserve">for example, </w:t>
      </w:r>
      <w:r w:rsidRPr="003E3C4A">
        <w:t>automatically making a purchase when a price level is reached</w:t>
      </w:r>
      <w:r w:rsidR="00CD48F4">
        <w:t>).</w:t>
      </w:r>
    </w:p>
    <w:p w14:paraId="5DE3815C" w14:textId="77777777" w:rsidR="002536F3" w:rsidRDefault="004E42B5" w:rsidP="00100E32">
      <w:pPr>
        <w:pStyle w:val="LIST1"/>
      </w:pPr>
      <w:r w:rsidRPr="00CD48F4">
        <w:rPr>
          <w:i/>
        </w:rPr>
        <w:t>Informational bots</w:t>
      </w:r>
      <w:r w:rsidRPr="003E3C4A">
        <w:t xml:space="preserve"> fetch information for users (</w:t>
      </w:r>
      <w:r w:rsidR="00100E32">
        <w:t xml:space="preserve">for example, </w:t>
      </w:r>
      <w:r w:rsidRPr="003E3C4A">
        <w:t>gathering insights about stocks or providing weather updates).</w:t>
      </w:r>
    </w:p>
    <w:p w14:paraId="7BE68BA6" w14:textId="77777777" w:rsidR="004E42B5" w:rsidRPr="003E3C4A" w:rsidRDefault="004E42B5" w:rsidP="00100E32">
      <w:pPr>
        <w:pStyle w:val="LIST1"/>
      </w:pPr>
      <w:r w:rsidRPr="00CD48F4">
        <w:rPr>
          <w:i/>
        </w:rPr>
        <w:t>Productivity bots</w:t>
      </w:r>
      <w:r w:rsidRPr="003E3C4A">
        <w:t xml:space="preserve"> improve user or team productivity by automating rote or tedious tasks (</w:t>
      </w:r>
      <w:r w:rsidR="00100E32">
        <w:t xml:space="preserve">for example, </w:t>
      </w:r>
      <w:r w:rsidRPr="003E3C4A">
        <w:t>updating calendars or silencing notifications).</w:t>
      </w:r>
    </w:p>
    <w:p w14:paraId="5688485A" w14:textId="77777777" w:rsidR="004E42B5" w:rsidRPr="003E3C4A" w:rsidRDefault="004E42B5" w:rsidP="00100E32">
      <w:pPr>
        <w:pStyle w:val="LIST1z"/>
      </w:pPr>
      <w:r w:rsidRPr="00CD48F4">
        <w:rPr>
          <w:i/>
        </w:rPr>
        <w:t>Collaboration bots</w:t>
      </w:r>
      <w:r w:rsidRPr="003E3C4A">
        <w:t xml:space="preserve"> help users communicate, coordinate, and collaborate (</w:t>
      </w:r>
      <w:r w:rsidR="00100E32">
        <w:t xml:space="preserve">for example, </w:t>
      </w:r>
      <w:r w:rsidRPr="003E3C4A">
        <w:t>connecting the right people at the right time).</w:t>
      </w:r>
    </w:p>
    <w:p w14:paraId="454C9803" w14:textId="77777777" w:rsidR="002536F3" w:rsidRDefault="00100E32" w:rsidP="004E42B5">
      <w:pPr>
        <w:pStyle w:val="PARAGRAPH"/>
      </w:pPr>
      <w:r>
        <w:t xml:space="preserve">The sidebar </w:t>
      </w:r>
      <w:r w:rsidR="004E42B5" w:rsidRPr="003E3C4A">
        <w:t>provide</w:t>
      </w:r>
      <w:r>
        <w:t>s</w:t>
      </w:r>
      <w:r w:rsidR="004E42B5" w:rsidRPr="003E3C4A">
        <w:t xml:space="preserve"> examples of how </w:t>
      </w:r>
      <w:r w:rsidRPr="003E3C4A">
        <w:t xml:space="preserve">developers </w:t>
      </w:r>
      <w:r>
        <w:t>use</w:t>
      </w:r>
      <w:r w:rsidRPr="003E3C4A">
        <w:t xml:space="preserve"> </w:t>
      </w:r>
      <w:r w:rsidR="004E42B5" w:rsidRPr="003E3C4A">
        <w:t>bots to support their work.</w:t>
      </w:r>
    </w:p>
    <w:p w14:paraId="26707379" w14:textId="77777777" w:rsidR="00CD48F4" w:rsidRDefault="00CD48F4" w:rsidP="004E42B5">
      <w:pPr>
        <w:pStyle w:val="PARAGRAPH"/>
      </w:pPr>
    </w:p>
    <w:p w14:paraId="430AAE44" w14:textId="77777777" w:rsidR="00CD48F4" w:rsidRDefault="00CD48F4" w:rsidP="004E42B5">
      <w:pPr>
        <w:pStyle w:val="PARAGRAPH"/>
      </w:pPr>
      <w:commentRangeStart w:id="1"/>
      <w:r w:rsidRPr="00E92041">
        <w:rPr>
          <w:b/>
        </w:rPr>
        <w:t>//</w:t>
      </w:r>
      <w:r w:rsidR="00797D4C">
        <w:rPr>
          <w:b/>
        </w:rPr>
        <w:t>2</w:t>
      </w:r>
      <w:r w:rsidRPr="00E92041">
        <w:rPr>
          <w:b/>
        </w:rPr>
        <w:t xml:space="preserve">. </w:t>
      </w:r>
      <w:r w:rsidR="000157B2">
        <w:rPr>
          <w:b/>
        </w:rPr>
        <w:t>Peggy:</w:t>
      </w:r>
      <w:r w:rsidRPr="00E92041">
        <w:rPr>
          <w:b/>
        </w:rPr>
        <w:t xml:space="preserve"> </w:t>
      </w:r>
      <w:r>
        <w:rPr>
          <w:b/>
        </w:rPr>
        <w:t>The next sentence seems out of place. How does it relate to understanding the bot landscape?</w:t>
      </w:r>
      <w:r w:rsidRPr="00E92041">
        <w:rPr>
          <w:b/>
        </w:rPr>
        <w:t>//</w:t>
      </w:r>
      <w:commentRangeEnd w:id="1"/>
      <w:r w:rsidR="0061097F">
        <w:rPr>
          <w:rStyle w:val="CommentReference"/>
          <w:rFonts w:asciiTheme="minorHAnsi" w:hAnsiTheme="minorHAnsi"/>
        </w:rPr>
        <w:commentReference w:id="1"/>
      </w:r>
    </w:p>
    <w:p w14:paraId="0BCC4138" w14:textId="77777777" w:rsidR="00CD48F4" w:rsidRDefault="00CD48F4" w:rsidP="004E42B5">
      <w:pPr>
        <w:pStyle w:val="PARAGRAPH"/>
      </w:pPr>
    </w:p>
    <w:p w14:paraId="35EEC501" w14:textId="77777777" w:rsidR="004E42B5" w:rsidRPr="003E3C4A" w:rsidDel="0061097F" w:rsidRDefault="004E42B5" w:rsidP="004E42B5">
      <w:pPr>
        <w:pStyle w:val="PARAGRAPH"/>
        <w:rPr>
          <w:del w:id="2" w:author="Peggy" w:date="2017-10-17T17:13:00Z"/>
        </w:rPr>
      </w:pPr>
      <w:commentRangeStart w:id="3"/>
      <w:del w:id="4" w:author="Peggy" w:date="2017-10-17T17:13:00Z">
        <w:r w:rsidRPr="003E3C4A" w:rsidDel="0061097F">
          <w:delText>Joel Splosky of Stack Overflow claims</w:delText>
        </w:r>
        <w:r w:rsidR="00100E32" w:rsidDel="0061097F">
          <w:delText xml:space="preserve"> that</w:delText>
        </w:r>
        <w:r w:rsidRPr="003E3C4A" w:rsidDel="0061097F">
          <w:delText xml:space="preserve"> </w:delText>
        </w:r>
        <w:r w:rsidR="002536F3" w:rsidDel="0061097F">
          <w:delText>“</w:delText>
        </w:r>
        <w:r w:rsidRPr="003E3C4A" w:rsidDel="0061097F">
          <w:delText>developers are writing the script for tomorrow</w:delText>
        </w:r>
        <w:r w:rsidR="00100E32" w:rsidDel="0061097F">
          <w:delText>.</w:delText>
        </w:r>
        <w:r w:rsidR="002536F3" w:rsidDel="0061097F">
          <w:delText>”</w:delText>
        </w:r>
        <w:r w:rsidRPr="00100E32" w:rsidDel="0061097F">
          <w:rPr>
            <w:rStyle w:val="bibref0"/>
          </w:rPr>
          <w:delText>4</w:delText>
        </w:r>
        <w:commentRangeEnd w:id="3"/>
        <w:r w:rsidR="00786307" w:rsidDel="0061097F">
          <w:rPr>
            <w:rStyle w:val="CommentReference"/>
            <w:rFonts w:asciiTheme="minorHAnsi" w:hAnsiTheme="minorHAnsi"/>
          </w:rPr>
          <w:commentReference w:id="3"/>
        </w:r>
      </w:del>
    </w:p>
    <w:p w14:paraId="24089207" w14:textId="77777777" w:rsidR="00FB6FF0" w:rsidRDefault="00FB6FF0" w:rsidP="00FB6FF0">
      <w:pPr>
        <w:pStyle w:val="PARAGRAPH"/>
      </w:pPr>
    </w:p>
    <w:p w14:paraId="77D6E823" w14:textId="77777777" w:rsidR="00FB6FF0" w:rsidRDefault="00FB6FF0" w:rsidP="00FB6FF0">
      <w:pPr>
        <w:pStyle w:val="PARAGRAPH"/>
      </w:pPr>
      <w:r w:rsidRPr="00AB062F">
        <w:rPr>
          <w:b/>
        </w:rPr>
        <w:t>//</w:t>
      </w:r>
      <w:r>
        <w:rPr>
          <w:b/>
        </w:rPr>
        <w:t xml:space="preserve">Layout artist: Place the sidebar near </w:t>
      </w:r>
      <w:proofErr w:type="gramStart"/>
      <w:r>
        <w:rPr>
          <w:b/>
        </w:rPr>
        <w:t>here.</w:t>
      </w:r>
      <w:r w:rsidRPr="00AB062F">
        <w:rPr>
          <w:b/>
        </w:rPr>
        <w:t>/</w:t>
      </w:r>
      <w:proofErr w:type="gramEnd"/>
      <w:r w:rsidRPr="00AB062F">
        <w:rPr>
          <w:b/>
        </w:rPr>
        <w:t>/</w:t>
      </w:r>
    </w:p>
    <w:p w14:paraId="0A947F81" w14:textId="77777777" w:rsidR="004E42B5" w:rsidRPr="003E3C4A" w:rsidRDefault="004E42B5" w:rsidP="00100E32">
      <w:pPr>
        <w:pStyle w:val="Heading1"/>
      </w:pPr>
      <w:r w:rsidRPr="003E3C4A">
        <w:t>Creating and Hosting Bots</w:t>
      </w:r>
    </w:p>
    <w:p w14:paraId="7DEC23D8" w14:textId="77777777" w:rsidR="004E42B5" w:rsidRPr="003E3C4A" w:rsidRDefault="004E42B5" w:rsidP="00100E32">
      <w:pPr>
        <w:pStyle w:val="PARAGRAPHNOINDENT"/>
      </w:pPr>
      <w:r w:rsidRPr="003E3C4A">
        <w:t xml:space="preserve">Although simple bots can be built from scratch and self-hosted, many developers leverage third-party frameworks to streamline creation and distribution. With the explosion of new tools </w:t>
      </w:r>
      <w:r w:rsidR="007C0E06">
        <w:t>for</w:t>
      </w:r>
      <w:r w:rsidRPr="003E3C4A">
        <w:t xml:space="preserve"> bot development, we need to distinguish between the tools </w:t>
      </w:r>
      <w:r w:rsidR="007C0E06">
        <w:t>for</w:t>
      </w:r>
      <w:r w:rsidRPr="003E3C4A">
        <w:t xml:space="preserve"> build</w:t>
      </w:r>
      <w:r w:rsidR="007C0E06">
        <w:t>ing</w:t>
      </w:r>
      <w:r w:rsidRPr="003E3C4A">
        <w:t xml:space="preserve"> bots (creation platforms) and the platforms </w:t>
      </w:r>
      <w:r w:rsidR="008D023C">
        <w:t>on which</w:t>
      </w:r>
      <w:r w:rsidRPr="003E3C4A">
        <w:t xml:space="preserve"> the bots dwell (distribution platforms).</w:t>
      </w:r>
    </w:p>
    <w:p w14:paraId="67280735" w14:textId="77777777" w:rsidR="002536F3" w:rsidRDefault="004E42B5" w:rsidP="004E42B5">
      <w:pPr>
        <w:pStyle w:val="PARAGRAPH"/>
      </w:pPr>
      <w:r w:rsidRPr="003E3C4A">
        <w:t xml:space="preserve">Companies such as Microsoft and Facebook offer comprehensive tooling to support </w:t>
      </w:r>
      <w:r w:rsidR="009A7DA7">
        <w:t>bot</w:t>
      </w:r>
      <w:r w:rsidR="009A7DA7" w:rsidRPr="003E3C4A">
        <w:t xml:space="preserve"> </w:t>
      </w:r>
      <w:r w:rsidR="009A7DA7">
        <w:t>creation and distribution</w:t>
      </w:r>
      <w:r w:rsidRPr="003E3C4A">
        <w:t xml:space="preserve">. Other companies provide customized resources for specific creation and distribution </w:t>
      </w:r>
      <w:r w:rsidR="00D77437">
        <w:t>tasks</w:t>
      </w:r>
      <w:r w:rsidRPr="003E3C4A">
        <w:t>.</w:t>
      </w:r>
      <w:r w:rsidR="00286CAF">
        <w:t xml:space="preserve"> </w:t>
      </w:r>
      <w:commentRangeStart w:id="5"/>
      <w:r w:rsidR="00286CAF" w:rsidRPr="00E92041">
        <w:rPr>
          <w:b/>
        </w:rPr>
        <w:t>//</w:t>
      </w:r>
      <w:r w:rsidR="00967C01">
        <w:rPr>
          <w:b/>
        </w:rPr>
        <w:t>3</w:t>
      </w:r>
      <w:r w:rsidR="00286CAF" w:rsidRPr="00E92041">
        <w:rPr>
          <w:b/>
        </w:rPr>
        <w:t xml:space="preserve">. </w:t>
      </w:r>
      <w:r w:rsidR="000157B2">
        <w:rPr>
          <w:b/>
        </w:rPr>
        <w:t>Peggy:</w:t>
      </w:r>
      <w:r w:rsidR="00286CAF" w:rsidRPr="00E92041">
        <w:rPr>
          <w:b/>
        </w:rPr>
        <w:t xml:space="preserve"> </w:t>
      </w:r>
      <w:r w:rsidR="00286CAF">
        <w:rPr>
          <w:b/>
        </w:rPr>
        <w:t>I added the next sentence; is it acceptable? If not, please indicate where and how to mention Table 1 (originally Figure 1) in the main text</w:t>
      </w:r>
      <w:r w:rsidR="00286CAF" w:rsidRPr="00E92041">
        <w:rPr>
          <w:b/>
        </w:rPr>
        <w:t>.//</w:t>
      </w:r>
      <w:r w:rsidR="00286CAF">
        <w:t xml:space="preserve"> </w:t>
      </w:r>
      <w:commentRangeEnd w:id="5"/>
      <w:r w:rsidR="00786307">
        <w:rPr>
          <w:rStyle w:val="CommentReference"/>
          <w:rFonts w:asciiTheme="minorHAnsi" w:hAnsiTheme="minorHAnsi"/>
        </w:rPr>
        <w:commentReference w:id="5"/>
      </w:r>
      <w:r w:rsidR="00286CAF">
        <w:t>Table 1 lists some common bot platforms and the creation and distribution services they use, along with other bot technologies.</w:t>
      </w:r>
    </w:p>
    <w:p w14:paraId="05A97245" w14:textId="77777777" w:rsidR="00EF4991" w:rsidRDefault="00EF4991" w:rsidP="004E42B5">
      <w:pPr>
        <w:pStyle w:val="PARAGRAPH"/>
      </w:pPr>
    </w:p>
    <w:p w14:paraId="509177C3" w14:textId="77777777" w:rsidR="00FC3D70" w:rsidRDefault="00FC3D70" w:rsidP="004E42B5">
      <w:pPr>
        <w:pStyle w:val="PARAGRAPH"/>
      </w:pPr>
      <w:commentRangeStart w:id="6"/>
      <w:r w:rsidRPr="00E92041">
        <w:rPr>
          <w:b/>
        </w:rPr>
        <w:t>//</w:t>
      </w:r>
      <w:r w:rsidR="00967C01">
        <w:rPr>
          <w:b/>
        </w:rPr>
        <w:t>4</w:t>
      </w:r>
      <w:r w:rsidRPr="00E92041">
        <w:rPr>
          <w:b/>
        </w:rPr>
        <w:t xml:space="preserve">. </w:t>
      </w:r>
      <w:r w:rsidR="000157B2">
        <w:rPr>
          <w:b/>
        </w:rPr>
        <w:t>Peggy:</w:t>
      </w:r>
      <w:r w:rsidRPr="00E92041">
        <w:rPr>
          <w:b/>
        </w:rPr>
        <w:t xml:space="preserve"> </w:t>
      </w:r>
      <w:r w:rsidR="007C0E06">
        <w:rPr>
          <w:b/>
        </w:rPr>
        <w:t xml:space="preserve">I revised the table </w:t>
      </w:r>
      <w:r w:rsidR="00C516AD">
        <w:rPr>
          <w:b/>
        </w:rPr>
        <w:t>so that it conforms to our style</w:t>
      </w:r>
      <w:r w:rsidRPr="00E92041">
        <w:rPr>
          <w:b/>
        </w:rPr>
        <w:t>.</w:t>
      </w:r>
      <w:r>
        <w:rPr>
          <w:b/>
        </w:rPr>
        <w:t xml:space="preserve"> During layout, we’ll format </w:t>
      </w:r>
      <w:r w:rsidR="00081081">
        <w:rPr>
          <w:b/>
        </w:rPr>
        <w:t>it</w:t>
      </w:r>
      <w:r>
        <w:rPr>
          <w:b/>
        </w:rPr>
        <w:t xml:space="preserve"> to make it look pretty.</w:t>
      </w:r>
      <w:r w:rsidR="00F06AF6">
        <w:rPr>
          <w:b/>
        </w:rPr>
        <w:t xml:space="preserve"> Also, in Table 1, should </w:t>
      </w:r>
      <w:proofErr w:type="spellStart"/>
      <w:r w:rsidR="00F06AF6">
        <w:rPr>
          <w:b/>
        </w:rPr>
        <w:t>MockBot</w:t>
      </w:r>
      <w:proofErr w:type="spellEnd"/>
      <w:r w:rsidR="00F06AF6">
        <w:rPr>
          <w:b/>
        </w:rPr>
        <w:t xml:space="preserve"> be </w:t>
      </w:r>
      <w:proofErr w:type="spellStart"/>
      <w:r w:rsidR="00F06AF6">
        <w:rPr>
          <w:b/>
        </w:rPr>
        <w:t>BotMock</w:t>
      </w:r>
      <w:proofErr w:type="spellEnd"/>
      <w:r w:rsidR="00F06AF6">
        <w:rPr>
          <w:b/>
        </w:rPr>
        <w:t xml:space="preserve"> (which appears later in the article)?</w:t>
      </w:r>
      <w:r w:rsidRPr="00E92041">
        <w:rPr>
          <w:b/>
        </w:rPr>
        <w:t>//</w:t>
      </w:r>
      <w:commentRangeEnd w:id="6"/>
      <w:r w:rsidR="00786307">
        <w:rPr>
          <w:rStyle w:val="CommentReference"/>
          <w:rFonts w:asciiTheme="minorHAnsi" w:hAnsiTheme="minorHAnsi"/>
        </w:rPr>
        <w:commentReference w:id="6"/>
      </w:r>
    </w:p>
    <w:p w14:paraId="77AC649B" w14:textId="77777777" w:rsidR="00EC18BC" w:rsidRDefault="00EC18BC" w:rsidP="00EC18BC">
      <w:pPr>
        <w:pStyle w:val="PARAGRAPH"/>
      </w:pPr>
    </w:p>
    <w:p w14:paraId="2B9C7650" w14:textId="77777777" w:rsidR="00CD1339" w:rsidRDefault="00CD1339" w:rsidP="00EC18BC">
      <w:pPr>
        <w:pStyle w:val="PARAGRAPH"/>
      </w:pPr>
      <w:r w:rsidRPr="00AB062F">
        <w:rPr>
          <w:b/>
        </w:rPr>
        <w:t>//</w:t>
      </w:r>
      <w:r>
        <w:rPr>
          <w:b/>
        </w:rPr>
        <w:t xml:space="preserve">Layout artist: In the table, change the asterisks to bullets (except in the </w:t>
      </w:r>
      <w:r w:rsidR="005D7528">
        <w:rPr>
          <w:b/>
        </w:rPr>
        <w:t>t</w:t>
      </w:r>
      <w:r>
        <w:rPr>
          <w:b/>
        </w:rPr>
        <w:t>able title and the cell</w:t>
      </w:r>
      <w:r w:rsidR="005D7528">
        <w:rPr>
          <w:b/>
        </w:rPr>
        <w:t xml:space="preserve"> at the bottom</w:t>
      </w:r>
      <w:r>
        <w:rPr>
          <w:b/>
        </w:rPr>
        <w:t>.</w:t>
      </w:r>
      <w:r w:rsidRPr="00AB062F">
        <w:rPr>
          <w:b/>
        </w:rPr>
        <w:t>//</w:t>
      </w:r>
    </w:p>
    <w:p w14:paraId="2C739309" w14:textId="77777777" w:rsidR="00CD1339" w:rsidRDefault="00CD1339" w:rsidP="00EC18BC">
      <w:pPr>
        <w:pStyle w:val="PARAGRAPH"/>
      </w:pPr>
    </w:p>
    <w:tbl>
      <w:tblPr>
        <w:tblStyle w:val="TableGrid"/>
        <w:tblW w:w="8750" w:type="dxa"/>
        <w:tblLayout w:type="fixed"/>
        <w:tblLook w:val="04A0" w:firstRow="1" w:lastRow="0" w:firstColumn="1" w:lastColumn="0" w:noHBand="0" w:noVBand="1"/>
      </w:tblPr>
      <w:tblGrid>
        <w:gridCol w:w="357"/>
        <w:gridCol w:w="358"/>
        <w:gridCol w:w="630"/>
        <w:gridCol w:w="720"/>
        <w:gridCol w:w="1080"/>
        <w:gridCol w:w="810"/>
        <w:gridCol w:w="1260"/>
        <w:gridCol w:w="810"/>
        <w:gridCol w:w="990"/>
        <w:gridCol w:w="810"/>
        <w:gridCol w:w="925"/>
      </w:tblGrid>
      <w:tr w:rsidR="00F775D1" w14:paraId="70422AAA" w14:textId="77777777" w:rsidTr="0014717A">
        <w:tc>
          <w:tcPr>
            <w:tcW w:w="8750" w:type="dxa"/>
            <w:gridSpan w:val="11"/>
          </w:tcPr>
          <w:p w14:paraId="68DC8E0B" w14:textId="77777777" w:rsidR="00F775D1" w:rsidRDefault="00F775D1" w:rsidP="00F775D1">
            <w:pPr>
              <w:pStyle w:val="TABLETITLE"/>
            </w:pPr>
            <w:r>
              <w:t>Table</w:t>
            </w:r>
            <w:r w:rsidRPr="003E3C4A">
              <w:t xml:space="preserve"> 1. </w:t>
            </w:r>
            <w:r>
              <w:t>F</w:t>
            </w:r>
            <w:r w:rsidRPr="003E3C4A">
              <w:t xml:space="preserve">eatures </w:t>
            </w:r>
            <w:r>
              <w:t>of</w:t>
            </w:r>
            <w:r w:rsidRPr="003E3C4A">
              <w:t xml:space="preserve"> popular bot crea</w:t>
            </w:r>
            <w:r>
              <w:t>tion and distribution services.*</w:t>
            </w:r>
          </w:p>
        </w:tc>
      </w:tr>
      <w:tr w:rsidR="00F775D1" w14:paraId="457B1D24" w14:textId="77777777" w:rsidTr="00F775D1">
        <w:tc>
          <w:tcPr>
            <w:tcW w:w="715" w:type="dxa"/>
            <w:gridSpan w:val="2"/>
            <w:vMerge w:val="restart"/>
          </w:tcPr>
          <w:p w14:paraId="356BA076" w14:textId="77777777" w:rsidR="00F775D1" w:rsidRPr="00A62104" w:rsidRDefault="00B11F5E" w:rsidP="00F775D1">
            <w:pPr>
              <w:pStyle w:val="TABLECOLUMNHEADER"/>
            </w:pPr>
            <w:r>
              <w:t>P</w:t>
            </w:r>
            <w:r w:rsidR="00F775D1" w:rsidRPr="00A62104">
              <w:t>latform</w:t>
            </w:r>
          </w:p>
        </w:tc>
        <w:tc>
          <w:tcPr>
            <w:tcW w:w="4500" w:type="dxa"/>
            <w:gridSpan w:val="5"/>
          </w:tcPr>
          <w:p w14:paraId="7CF7AD80" w14:textId="77777777" w:rsidR="00F775D1" w:rsidRPr="00A62104" w:rsidRDefault="00F775D1" w:rsidP="00F775D1">
            <w:pPr>
              <w:pStyle w:val="TABLECOLUMNHEADER"/>
            </w:pPr>
            <w:r w:rsidRPr="00A62104">
              <w:t>Distribution services</w:t>
            </w:r>
          </w:p>
        </w:tc>
        <w:tc>
          <w:tcPr>
            <w:tcW w:w="3535" w:type="dxa"/>
            <w:gridSpan w:val="4"/>
          </w:tcPr>
          <w:p w14:paraId="44C7F126" w14:textId="77777777" w:rsidR="00F775D1" w:rsidRPr="00A62104" w:rsidRDefault="00F775D1" w:rsidP="00F775D1">
            <w:pPr>
              <w:pStyle w:val="TABLECOLUMNHEADER"/>
            </w:pPr>
            <w:r>
              <w:t>Creation services</w:t>
            </w:r>
          </w:p>
        </w:tc>
      </w:tr>
      <w:tr w:rsidR="00F775D1" w14:paraId="3F635810" w14:textId="77777777" w:rsidTr="00F775D1">
        <w:tc>
          <w:tcPr>
            <w:tcW w:w="715" w:type="dxa"/>
            <w:gridSpan w:val="2"/>
            <w:vMerge/>
          </w:tcPr>
          <w:p w14:paraId="1F19BBDB" w14:textId="77777777" w:rsidR="00F775D1" w:rsidRPr="00A62104" w:rsidRDefault="00F775D1" w:rsidP="00F775D1">
            <w:pPr>
              <w:pStyle w:val="TABLECOLUMNHEADER"/>
            </w:pPr>
          </w:p>
        </w:tc>
        <w:tc>
          <w:tcPr>
            <w:tcW w:w="1350" w:type="dxa"/>
            <w:gridSpan w:val="2"/>
          </w:tcPr>
          <w:p w14:paraId="394888DD" w14:textId="77777777" w:rsidR="00F775D1" w:rsidRPr="00A62104" w:rsidRDefault="00F775D1" w:rsidP="00F775D1">
            <w:pPr>
              <w:pStyle w:val="TABLECOLUMNHEADER"/>
            </w:pPr>
            <w:r w:rsidRPr="00A62104">
              <w:t>User base</w:t>
            </w:r>
          </w:p>
        </w:tc>
        <w:tc>
          <w:tcPr>
            <w:tcW w:w="1080" w:type="dxa"/>
            <w:vMerge w:val="restart"/>
          </w:tcPr>
          <w:p w14:paraId="2EB76AFD" w14:textId="77777777" w:rsidR="00F775D1" w:rsidRPr="00A62104" w:rsidRDefault="00F775D1" w:rsidP="00F775D1">
            <w:pPr>
              <w:pStyle w:val="TABLECOLUMNHEADER"/>
            </w:pPr>
            <w:r w:rsidRPr="00A62104">
              <w:t>Interactio</w:t>
            </w:r>
            <w:r w:rsidRPr="00A62104">
              <w:lastRenderedPageBreak/>
              <w:t>n mechanisms</w:t>
            </w:r>
          </w:p>
        </w:tc>
        <w:tc>
          <w:tcPr>
            <w:tcW w:w="810" w:type="dxa"/>
            <w:vMerge w:val="restart"/>
          </w:tcPr>
          <w:p w14:paraId="4D904A8B" w14:textId="77777777" w:rsidR="00F775D1" w:rsidRPr="00A62104" w:rsidRDefault="00F775D1" w:rsidP="00F775D1">
            <w:pPr>
              <w:pStyle w:val="TABLECOLUMNHEADER"/>
            </w:pPr>
            <w:r>
              <w:lastRenderedPageBreak/>
              <w:t>Discov</w:t>
            </w:r>
            <w:r>
              <w:lastRenderedPageBreak/>
              <w:t>ery</w:t>
            </w:r>
          </w:p>
        </w:tc>
        <w:tc>
          <w:tcPr>
            <w:tcW w:w="1260" w:type="dxa"/>
            <w:vMerge w:val="restart"/>
          </w:tcPr>
          <w:p w14:paraId="3388A025" w14:textId="77777777" w:rsidR="00F775D1" w:rsidRPr="00A62104" w:rsidRDefault="00F775D1" w:rsidP="00F775D1">
            <w:pPr>
              <w:pStyle w:val="TABLECOLUMNHEADER"/>
            </w:pPr>
            <w:r>
              <w:lastRenderedPageBreak/>
              <w:t>Monetizatio</w:t>
            </w:r>
            <w:r>
              <w:lastRenderedPageBreak/>
              <w:t>n (</w:t>
            </w:r>
            <w:r w:rsidR="00E862F8">
              <w:t xml:space="preserve">bots </w:t>
            </w:r>
            <w:r>
              <w:t>collecting payment from users)</w:t>
            </w:r>
          </w:p>
        </w:tc>
        <w:tc>
          <w:tcPr>
            <w:tcW w:w="2610" w:type="dxa"/>
            <w:gridSpan w:val="3"/>
          </w:tcPr>
          <w:p w14:paraId="1B7489A1" w14:textId="77777777" w:rsidR="00F775D1" w:rsidRPr="00A62104" w:rsidRDefault="00F775D1" w:rsidP="00F775D1">
            <w:pPr>
              <w:pStyle w:val="TABLECOLUMNHEADER"/>
            </w:pPr>
            <w:r>
              <w:lastRenderedPageBreak/>
              <w:t>Software foundations</w:t>
            </w:r>
          </w:p>
        </w:tc>
        <w:tc>
          <w:tcPr>
            <w:tcW w:w="925" w:type="dxa"/>
          </w:tcPr>
          <w:p w14:paraId="60D0A553" w14:textId="77777777" w:rsidR="00F775D1" w:rsidRPr="00A62104" w:rsidRDefault="00F775D1" w:rsidP="00F775D1">
            <w:pPr>
              <w:pStyle w:val="TABLECOLUMNHEADER"/>
            </w:pPr>
          </w:p>
        </w:tc>
      </w:tr>
      <w:tr w:rsidR="00F775D1" w14:paraId="4AEF9329" w14:textId="77777777" w:rsidTr="00F775D1">
        <w:tc>
          <w:tcPr>
            <w:tcW w:w="715" w:type="dxa"/>
            <w:gridSpan w:val="2"/>
            <w:vMerge/>
          </w:tcPr>
          <w:p w14:paraId="613641C4" w14:textId="77777777" w:rsidR="00F775D1" w:rsidRPr="00A62104" w:rsidRDefault="00F775D1" w:rsidP="00F775D1">
            <w:pPr>
              <w:pStyle w:val="TABLECOLUMNHEADER"/>
            </w:pPr>
          </w:p>
        </w:tc>
        <w:tc>
          <w:tcPr>
            <w:tcW w:w="630" w:type="dxa"/>
          </w:tcPr>
          <w:p w14:paraId="7985E1E1" w14:textId="77777777" w:rsidR="00F775D1" w:rsidRPr="00A62104" w:rsidRDefault="00F775D1" w:rsidP="00F775D1">
            <w:pPr>
              <w:pStyle w:val="TABLECOLUMNHEADER"/>
            </w:pPr>
            <w:r w:rsidRPr="00A62104">
              <w:t>Size</w:t>
            </w:r>
          </w:p>
        </w:tc>
        <w:tc>
          <w:tcPr>
            <w:tcW w:w="720" w:type="dxa"/>
          </w:tcPr>
          <w:p w14:paraId="2037613D" w14:textId="77777777" w:rsidR="00F775D1" w:rsidRPr="00A62104" w:rsidRDefault="00F775D1" w:rsidP="00F775D1">
            <w:pPr>
              <w:pStyle w:val="TABLECOLUMNHEADER"/>
            </w:pPr>
            <w:r w:rsidRPr="00A62104">
              <w:t>Cost for users</w:t>
            </w:r>
          </w:p>
        </w:tc>
        <w:tc>
          <w:tcPr>
            <w:tcW w:w="1080" w:type="dxa"/>
            <w:vMerge/>
          </w:tcPr>
          <w:p w14:paraId="079A153D" w14:textId="77777777" w:rsidR="00F775D1" w:rsidRPr="00A62104" w:rsidRDefault="00F775D1" w:rsidP="00F775D1">
            <w:pPr>
              <w:pStyle w:val="TABLECOLUMNHEADER"/>
            </w:pPr>
          </w:p>
        </w:tc>
        <w:tc>
          <w:tcPr>
            <w:tcW w:w="810" w:type="dxa"/>
            <w:vMerge/>
          </w:tcPr>
          <w:p w14:paraId="3D2D81DA" w14:textId="77777777" w:rsidR="00F775D1" w:rsidRPr="00A62104" w:rsidRDefault="00F775D1" w:rsidP="00F775D1">
            <w:pPr>
              <w:pStyle w:val="TABLECOLUMNHEADER"/>
            </w:pPr>
          </w:p>
        </w:tc>
        <w:tc>
          <w:tcPr>
            <w:tcW w:w="1260" w:type="dxa"/>
            <w:vMerge/>
          </w:tcPr>
          <w:p w14:paraId="15DB66FC" w14:textId="77777777" w:rsidR="00F775D1" w:rsidRPr="00A62104" w:rsidRDefault="00F775D1" w:rsidP="00F775D1">
            <w:pPr>
              <w:pStyle w:val="TABLECOLUMNHEADER"/>
            </w:pPr>
          </w:p>
        </w:tc>
        <w:tc>
          <w:tcPr>
            <w:tcW w:w="810" w:type="dxa"/>
          </w:tcPr>
          <w:p w14:paraId="1D0A7C69" w14:textId="77777777" w:rsidR="00F775D1" w:rsidRPr="00A62104" w:rsidRDefault="00F775D1" w:rsidP="00A46F60">
            <w:pPr>
              <w:pStyle w:val="TABLECOLUMNHEADER"/>
            </w:pPr>
            <w:r>
              <w:t>Cost</w:t>
            </w:r>
            <w:r w:rsidR="00A46F60">
              <w:t xml:space="preserve"> or </w:t>
            </w:r>
            <w:r>
              <w:t>license</w:t>
            </w:r>
          </w:p>
        </w:tc>
        <w:tc>
          <w:tcPr>
            <w:tcW w:w="990" w:type="dxa"/>
          </w:tcPr>
          <w:p w14:paraId="365377BA" w14:textId="77777777" w:rsidR="00F775D1" w:rsidRPr="00A62104" w:rsidRDefault="00F775D1" w:rsidP="00A46F60">
            <w:pPr>
              <w:pStyle w:val="TABLECOLUMNHEADER"/>
            </w:pPr>
            <w:r>
              <w:t>Tools</w:t>
            </w:r>
            <w:r w:rsidR="00A46F60">
              <w:t xml:space="preserve"> or </w:t>
            </w:r>
            <w:r>
              <w:t>technologies</w:t>
            </w:r>
          </w:p>
        </w:tc>
        <w:tc>
          <w:tcPr>
            <w:tcW w:w="810" w:type="dxa"/>
          </w:tcPr>
          <w:p w14:paraId="3B24DB29" w14:textId="77777777" w:rsidR="00F775D1" w:rsidRPr="00A62104" w:rsidRDefault="00F775D1" w:rsidP="00F775D1">
            <w:pPr>
              <w:pStyle w:val="TABLECOLUMNHEADER"/>
            </w:pPr>
            <w:r>
              <w:t>Platforms</w:t>
            </w:r>
          </w:p>
        </w:tc>
        <w:tc>
          <w:tcPr>
            <w:tcW w:w="925" w:type="dxa"/>
          </w:tcPr>
          <w:p w14:paraId="0FF87D67" w14:textId="77777777" w:rsidR="00F775D1" w:rsidRPr="00A62104" w:rsidRDefault="00F775D1" w:rsidP="00F775D1">
            <w:pPr>
              <w:pStyle w:val="TABLECOLUMNHEADER"/>
            </w:pPr>
            <w:r>
              <w:t>Developer community</w:t>
            </w:r>
          </w:p>
        </w:tc>
      </w:tr>
      <w:tr w:rsidR="00F775D1" w14:paraId="3AED48C9" w14:textId="77777777" w:rsidTr="00F775D1">
        <w:tc>
          <w:tcPr>
            <w:tcW w:w="715" w:type="dxa"/>
            <w:gridSpan w:val="2"/>
          </w:tcPr>
          <w:p w14:paraId="63ED7551" w14:textId="77777777" w:rsidR="00EC18BC" w:rsidRPr="00A62104" w:rsidRDefault="00EC18BC" w:rsidP="00F775D1">
            <w:pPr>
              <w:pStyle w:val="TABLEROW"/>
            </w:pPr>
            <w:r w:rsidRPr="00A62104">
              <w:lastRenderedPageBreak/>
              <w:t>Slack (slack.com)</w:t>
            </w:r>
          </w:p>
        </w:tc>
        <w:tc>
          <w:tcPr>
            <w:tcW w:w="630" w:type="dxa"/>
          </w:tcPr>
          <w:p w14:paraId="27BA9412" w14:textId="77777777" w:rsidR="00EC18BC" w:rsidRPr="00A62104" w:rsidRDefault="004D69C3" w:rsidP="00E70108">
            <w:pPr>
              <w:pStyle w:val="TABLEROW"/>
            </w:pPr>
            <w:r>
              <w:t xml:space="preserve">6 M daily &amp; </w:t>
            </w:r>
            <w:r w:rsidR="00EC18BC" w:rsidRPr="00A62104">
              <w:t>2</w:t>
            </w:r>
            <w:r>
              <w:t xml:space="preserve"> </w:t>
            </w:r>
            <w:r w:rsidR="00EC18BC" w:rsidRPr="00A62104">
              <w:t>M paid users</w:t>
            </w:r>
            <w:r w:rsidR="00E70108" w:rsidRPr="00A62104">
              <w:t xml:space="preserve"> </w:t>
            </w:r>
            <w:r w:rsidR="00EC18BC" w:rsidRPr="00A62104">
              <w:t>(2017)</w:t>
            </w:r>
          </w:p>
        </w:tc>
        <w:tc>
          <w:tcPr>
            <w:tcW w:w="720" w:type="dxa"/>
          </w:tcPr>
          <w:p w14:paraId="3BCF42BE" w14:textId="77777777" w:rsidR="00EC18BC" w:rsidRPr="00A62104" w:rsidRDefault="00CD1339" w:rsidP="00F775D1">
            <w:pPr>
              <w:pStyle w:val="TABLEROW"/>
            </w:pPr>
            <w:r>
              <w:t>*</w:t>
            </w:r>
            <w:r w:rsidR="00EC18BC" w:rsidRPr="00A62104">
              <w:t>Free</w:t>
            </w:r>
          </w:p>
          <w:p w14:paraId="19404273" w14:textId="77777777" w:rsidR="00EC18BC" w:rsidRPr="00A62104" w:rsidRDefault="00CD1339" w:rsidP="00F775D1">
            <w:pPr>
              <w:pStyle w:val="TABLEROW"/>
            </w:pPr>
            <w:r>
              <w:t>*</w:t>
            </w:r>
            <w:r w:rsidR="00EC18BC" w:rsidRPr="00A62104">
              <w:t>Paid</w:t>
            </w:r>
          </w:p>
        </w:tc>
        <w:tc>
          <w:tcPr>
            <w:tcW w:w="1080" w:type="dxa"/>
          </w:tcPr>
          <w:p w14:paraId="5141FDEF" w14:textId="77777777" w:rsidR="00EC18BC" w:rsidRPr="00A62104" w:rsidRDefault="00CD1339" w:rsidP="00F775D1">
            <w:pPr>
              <w:pStyle w:val="TABLEROW"/>
            </w:pPr>
            <w:r>
              <w:t>*</w:t>
            </w:r>
            <w:r w:rsidR="007A7B06" w:rsidRPr="00A62104">
              <w:t>Text</w:t>
            </w:r>
          </w:p>
          <w:p w14:paraId="6BB79097" w14:textId="77777777" w:rsidR="007A7B06" w:rsidRPr="00A62104" w:rsidRDefault="00CD1339" w:rsidP="00F775D1">
            <w:pPr>
              <w:pStyle w:val="TABLEROW"/>
            </w:pPr>
            <w:r>
              <w:t>*</w:t>
            </w:r>
            <w:r w:rsidR="007A7B06" w:rsidRPr="00A62104">
              <w:t>Commands</w:t>
            </w:r>
          </w:p>
          <w:p w14:paraId="7C32D7BB" w14:textId="77777777" w:rsidR="007A7B06" w:rsidRPr="00A62104" w:rsidRDefault="00CD1339" w:rsidP="00F775D1">
            <w:pPr>
              <w:pStyle w:val="TABLEROW"/>
            </w:pPr>
            <w:r>
              <w:t>*</w:t>
            </w:r>
            <w:r w:rsidR="007A7B06" w:rsidRPr="00A62104">
              <w:t>GUI</w:t>
            </w:r>
          </w:p>
        </w:tc>
        <w:tc>
          <w:tcPr>
            <w:tcW w:w="810" w:type="dxa"/>
          </w:tcPr>
          <w:p w14:paraId="458B09E8" w14:textId="77777777" w:rsidR="00EC18BC" w:rsidRPr="00A62104" w:rsidRDefault="00037E7F" w:rsidP="00F775D1">
            <w:pPr>
              <w:pStyle w:val="TABLEROW"/>
            </w:pPr>
            <w:r>
              <w:t>App directory</w:t>
            </w:r>
          </w:p>
        </w:tc>
        <w:tc>
          <w:tcPr>
            <w:tcW w:w="1260" w:type="dxa"/>
          </w:tcPr>
          <w:p w14:paraId="0207F58F" w14:textId="77777777" w:rsidR="00EC18BC" w:rsidRPr="00A62104" w:rsidRDefault="00E862F8" w:rsidP="00F775D1">
            <w:pPr>
              <w:pStyle w:val="TABLEROW"/>
            </w:pPr>
            <w:r>
              <w:t>No</w:t>
            </w:r>
          </w:p>
        </w:tc>
        <w:tc>
          <w:tcPr>
            <w:tcW w:w="810" w:type="dxa"/>
          </w:tcPr>
          <w:p w14:paraId="06640E20" w14:textId="77777777" w:rsidR="00EC18BC" w:rsidRPr="00A62104" w:rsidRDefault="000A41E6" w:rsidP="00F775D1">
            <w:pPr>
              <w:pStyle w:val="TABLEROW"/>
            </w:pPr>
            <w:r>
              <w:t>Free</w:t>
            </w:r>
          </w:p>
        </w:tc>
        <w:tc>
          <w:tcPr>
            <w:tcW w:w="990" w:type="dxa"/>
          </w:tcPr>
          <w:p w14:paraId="477E8452" w14:textId="77777777" w:rsidR="00EC18BC" w:rsidRDefault="00CD1339" w:rsidP="00F775D1">
            <w:pPr>
              <w:pStyle w:val="TABLEROW"/>
            </w:pPr>
            <w:r>
              <w:t>*</w:t>
            </w:r>
            <w:r w:rsidR="00212E84">
              <w:t>Web API</w:t>
            </w:r>
          </w:p>
          <w:p w14:paraId="5BA70C14" w14:textId="77777777" w:rsidR="00212E84" w:rsidRPr="00A62104" w:rsidRDefault="00CD1339" w:rsidP="00F775D1">
            <w:pPr>
              <w:pStyle w:val="TABLEROW"/>
            </w:pPr>
            <w:r>
              <w:t>*</w:t>
            </w:r>
            <w:r w:rsidR="00212E84">
              <w:t>RTM API</w:t>
            </w:r>
          </w:p>
        </w:tc>
        <w:tc>
          <w:tcPr>
            <w:tcW w:w="810" w:type="dxa"/>
          </w:tcPr>
          <w:p w14:paraId="32874511" w14:textId="77777777" w:rsidR="00EC18BC" w:rsidRPr="00A62104" w:rsidRDefault="00FE5034" w:rsidP="00F775D1">
            <w:pPr>
              <w:pStyle w:val="TABLEROW"/>
            </w:pPr>
            <w:r>
              <w:t>Slack</w:t>
            </w:r>
          </w:p>
        </w:tc>
        <w:tc>
          <w:tcPr>
            <w:tcW w:w="925" w:type="dxa"/>
          </w:tcPr>
          <w:p w14:paraId="0A7162F0" w14:textId="77777777" w:rsidR="00EC18BC" w:rsidRPr="00E862F8" w:rsidRDefault="00E862F8" w:rsidP="00F775D1">
            <w:pPr>
              <w:pStyle w:val="TABLEROW"/>
            </w:pPr>
            <w:r w:rsidRPr="00E862F8">
              <w:t>Yes</w:t>
            </w:r>
          </w:p>
        </w:tc>
      </w:tr>
      <w:tr w:rsidR="00E70108" w14:paraId="01C83948" w14:textId="77777777" w:rsidTr="00363D31">
        <w:tc>
          <w:tcPr>
            <w:tcW w:w="357" w:type="dxa"/>
            <w:vMerge w:val="restart"/>
          </w:tcPr>
          <w:p w14:paraId="3C0E1851" w14:textId="77777777" w:rsidR="00E70108" w:rsidRPr="00A62104" w:rsidRDefault="00E70108" w:rsidP="00DE21C5">
            <w:pPr>
              <w:pStyle w:val="TABLEROW"/>
            </w:pPr>
            <w:r>
              <w:t>Microsoft</w:t>
            </w:r>
          </w:p>
        </w:tc>
        <w:tc>
          <w:tcPr>
            <w:tcW w:w="358" w:type="dxa"/>
            <w:vMerge w:val="restart"/>
          </w:tcPr>
          <w:p w14:paraId="03C7B857" w14:textId="77777777" w:rsidR="00E70108" w:rsidRPr="00A62104" w:rsidRDefault="00E70108" w:rsidP="00E70108">
            <w:pPr>
              <w:pStyle w:val="TABLEROW"/>
            </w:pPr>
            <w:r w:rsidRPr="00A62104">
              <w:t>Teams (teams.microsoft.com</w:t>
            </w:r>
          </w:p>
        </w:tc>
        <w:tc>
          <w:tcPr>
            <w:tcW w:w="630" w:type="dxa"/>
            <w:vMerge w:val="restart"/>
          </w:tcPr>
          <w:p w14:paraId="1FF79E13" w14:textId="77777777" w:rsidR="00E70108" w:rsidRPr="00A62104" w:rsidRDefault="00E70108" w:rsidP="00E70108">
            <w:pPr>
              <w:pStyle w:val="TABLEROW"/>
            </w:pPr>
            <w:r>
              <w:t>125 K</w:t>
            </w:r>
            <w:r w:rsidRPr="00A62104">
              <w:t xml:space="preserve"> teams</w:t>
            </w:r>
            <w:r>
              <w:t xml:space="preserve"> </w:t>
            </w:r>
            <w:r w:rsidRPr="00A62104">
              <w:t>(2017)</w:t>
            </w:r>
          </w:p>
        </w:tc>
        <w:tc>
          <w:tcPr>
            <w:tcW w:w="720" w:type="dxa"/>
            <w:vMerge w:val="restart"/>
          </w:tcPr>
          <w:p w14:paraId="797808C7" w14:textId="77777777" w:rsidR="00E70108" w:rsidRPr="00A62104" w:rsidRDefault="00E70108" w:rsidP="00E70108">
            <w:pPr>
              <w:pStyle w:val="TABLEROW"/>
            </w:pPr>
            <w:r>
              <w:t>Paid</w:t>
            </w:r>
          </w:p>
        </w:tc>
        <w:tc>
          <w:tcPr>
            <w:tcW w:w="1080" w:type="dxa"/>
            <w:vMerge w:val="restart"/>
          </w:tcPr>
          <w:p w14:paraId="0CF5BE3F" w14:textId="77777777" w:rsidR="00E70108" w:rsidRPr="00A62104" w:rsidRDefault="00E70108" w:rsidP="00E70108">
            <w:pPr>
              <w:pStyle w:val="TABLEROW"/>
            </w:pPr>
            <w:r>
              <w:t>*</w:t>
            </w:r>
            <w:r w:rsidRPr="00A62104">
              <w:t>Text</w:t>
            </w:r>
          </w:p>
          <w:p w14:paraId="4A90256B" w14:textId="77777777" w:rsidR="00E70108" w:rsidRDefault="00E70108" w:rsidP="00E70108">
            <w:pPr>
              <w:pStyle w:val="TABLEROW"/>
            </w:pPr>
            <w:r>
              <w:t>*</w:t>
            </w:r>
            <w:r w:rsidRPr="00A62104">
              <w:t>Commands</w:t>
            </w:r>
          </w:p>
          <w:p w14:paraId="16F84BFF" w14:textId="77777777" w:rsidR="00F54B41" w:rsidRPr="00A62104" w:rsidRDefault="00F54B41" w:rsidP="00E70108">
            <w:pPr>
              <w:pStyle w:val="TABLEROW"/>
            </w:pPr>
            <w:r>
              <w:t>*GUI</w:t>
            </w:r>
          </w:p>
        </w:tc>
        <w:tc>
          <w:tcPr>
            <w:tcW w:w="810" w:type="dxa"/>
            <w:vMerge w:val="restart"/>
          </w:tcPr>
          <w:p w14:paraId="4E882C1C" w14:textId="77777777" w:rsidR="00E70108" w:rsidRPr="00A62104" w:rsidRDefault="00E70108" w:rsidP="004D52AC">
            <w:pPr>
              <w:pStyle w:val="TABLEROW"/>
            </w:pPr>
            <w:r>
              <w:t xml:space="preserve">Bot </w:t>
            </w:r>
            <w:r w:rsidR="004D52AC">
              <w:t>d</w:t>
            </w:r>
            <w:r>
              <w:t>irectory</w:t>
            </w:r>
          </w:p>
        </w:tc>
        <w:tc>
          <w:tcPr>
            <w:tcW w:w="1260" w:type="dxa"/>
            <w:vMerge w:val="restart"/>
          </w:tcPr>
          <w:p w14:paraId="59110A08" w14:textId="77777777" w:rsidR="00E70108" w:rsidRPr="00A62104" w:rsidRDefault="00E862F8" w:rsidP="00E70108">
            <w:pPr>
              <w:pStyle w:val="TABLEROW"/>
            </w:pPr>
            <w:r>
              <w:t>No</w:t>
            </w:r>
          </w:p>
        </w:tc>
        <w:tc>
          <w:tcPr>
            <w:tcW w:w="3535" w:type="dxa"/>
            <w:gridSpan w:val="4"/>
          </w:tcPr>
          <w:p w14:paraId="7DBAC944" w14:textId="77777777" w:rsidR="00E70108" w:rsidRPr="00A62104" w:rsidRDefault="00E70108" w:rsidP="00DE21C5">
            <w:pPr>
              <w:pStyle w:val="TABLEROW"/>
            </w:pPr>
            <w:r>
              <w:t>Microsoft Bot Framework</w:t>
            </w:r>
          </w:p>
        </w:tc>
      </w:tr>
      <w:tr w:rsidR="00E70108" w14:paraId="5FEF0E0F" w14:textId="77777777" w:rsidTr="00E70108">
        <w:trPr>
          <w:trHeight w:val="2393"/>
        </w:trPr>
        <w:tc>
          <w:tcPr>
            <w:tcW w:w="357" w:type="dxa"/>
            <w:vMerge/>
          </w:tcPr>
          <w:p w14:paraId="794A3121" w14:textId="77777777" w:rsidR="00E70108" w:rsidRPr="00A62104" w:rsidRDefault="00E70108" w:rsidP="00E70108">
            <w:pPr>
              <w:pStyle w:val="TABLEROW"/>
            </w:pPr>
          </w:p>
        </w:tc>
        <w:tc>
          <w:tcPr>
            <w:tcW w:w="358" w:type="dxa"/>
            <w:vMerge/>
          </w:tcPr>
          <w:p w14:paraId="2E4BC51D" w14:textId="77777777" w:rsidR="00E70108" w:rsidRPr="00A62104" w:rsidRDefault="00E70108" w:rsidP="00E70108">
            <w:pPr>
              <w:pStyle w:val="TABLEROW"/>
            </w:pPr>
          </w:p>
        </w:tc>
        <w:tc>
          <w:tcPr>
            <w:tcW w:w="630" w:type="dxa"/>
            <w:vMerge/>
          </w:tcPr>
          <w:p w14:paraId="2BD5B956" w14:textId="77777777" w:rsidR="00E70108" w:rsidRPr="00A62104" w:rsidRDefault="00E70108" w:rsidP="00E70108">
            <w:pPr>
              <w:pStyle w:val="TABLEROW"/>
            </w:pPr>
          </w:p>
        </w:tc>
        <w:tc>
          <w:tcPr>
            <w:tcW w:w="720" w:type="dxa"/>
            <w:vMerge/>
          </w:tcPr>
          <w:p w14:paraId="4133DCE0" w14:textId="77777777" w:rsidR="00E70108" w:rsidRDefault="00E70108" w:rsidP="00E70108">
            <w:pPr>
              <w:pStyle w:val="TABLEROW"/>
            </w:pPr>
          </w:p>
        </w:tc>
        <w:tc>
          <w:tcPr>
            <w:tcW w:w="1080" w:type="dxa"/>
            <w:vMerge/>
          </w:tcPr>
          <w:p w14:paraId="7DAD65E6" w14:textId="77777777" w:rsidR="00E70108" w:rsidRPr="00A62104" w:rsidRDefault="00E70108" w:rsidP="00E70108">
            <w:pPr>
              <w:pStyle w:val="TABLEROW"/>
            </w:pPr>
          </w:p>
        </w:tc>
        <w:tc>
          <w:tcPr>
            <w:tcW w:w="810" w:type="dxa"/>
            <w:vMerge/>
          </w:tcPr>
          <w:p w14:paraId="002B114F" w14:textId="77777777" w:rsidR="00E70108" w:rsidRDefault="00E70108" w:rsidP="00E70108">
            <w:pPr>
              <w:pStyle w:val="TABLEROW"/>
            </w:pPr>
          </w:p>
        </w:tc>
        <w:tc>
          <w:tcPr>
            <w:tcW w:w="1260" w:type="dxa"/>
            <w:vMerge/>
          </w:tcPr>
          <w:p w14:paraId="0F43B4C8" w14:textId="77777777" w:rsidR="00E70108" w:rsidRPr="00A62104" w:rsidRDefault="00E70108" w:rsidP="00E70108">
            <w:pPr>
              <w:pStyle w:val="TABLEROW"/>
            </w:pPr>
          </w:p>
        </w:tc>
        <w:tc>
          <w:tcPr>
            <w:tcW w:w="810" w:type="dxa"/>
            <w:vMerge w:val="restart"/>
          </w:tcPr>
          <w:p w14:paraId="337B0F29" w14:textId="77777777" w:rsidR="00E70108" w:rsidRDefault="00E70108" w:rsidP="00E70108">
            <w:pPr>
              <w:pStyle w:val="TABLEROW"/>
            </w:pPr>
            <w:r>
              <w:t>OSS</w:t>
            </w:r>
          </w:p>
        </w:tc>
        <w:tc>
          <w:tcPr>
            <w:tcW w:w="990" w:type="dxa"/>
            <w:vMerge w:val="restart"/>
          </w:tcPr>
          <w:p w14:paraId="13016A13" w14:textId="77777777" w:rsidR="00E70108" w:rsidRDefault="00E70108" w:rsidP="00E70108">
            <w:pPr>
              <w:pStyle w:val="TABLEROW"/>
            </w:pPr>
            <w:r>
              <w:t>*Bot Builder</w:t>
            </w:r>
          </w:p>
          <w:p w14:paraId="384F2036" w14:textId="77777777" w:rsidR="00E70108" w:rsidRDefault="00E70108" w:rsidP="00E70108">
            <w:pPr>
              <w:pStyle w:val="TABLEROW"/>
            </w:pPr>
            <w:r>
              <w:t>*Bot Connector</w:t>
            </w:r>
          </w:p>
          <w:p w14:paraId="4E939221" w14:textId="77777777" w:rsidR="00E70108" w:rsidRDefault="00E70108" w:rsidP="00E70108">
            <w:pPr>
              <w:pStyle w:val="TABLEROW"/>
            </w:pPr>
            <w:r>
              <w:t>*Azure Bot Services</w:t>
            </w:r>
          </w:p>
          <w:p w14:paraId="0E59E604" w14:textId="77777777" w:rsidR="00E70108" w:rsidRDefault="00E70108" w:rsidP="00E70108">
            <w:pPr>
              <w:pStyle w:val="TABLEROW"/>
            </w:pPr>
            <w:r>
              <w:t>*.NET (C#)</w:t>
            </w:r>
          </w:p>
          <w:p w14:paraId="29D9DBC1" w14:textId="77777777" w:rsidR="00E70108" w:rsidRDefault="00E70108" w:rsidP="00E70108">
            <w:pPr>
              <w:pStyle w:val="TABLEROW"/>
            </w:pPr>
            <w:r>
              <w:t>*Node.js</w:t>
            </w:r>
          </w:p>
          <w:p w14:paraId="25D04CB6" w14:textId="77777777" w:rsidR="00E70108" w:rsidRDefault="00217885" w:rsidP="00E70108">
            <w:pPr>
              <w:pStyle w:val="TABLEROW"/>
            </w:pPr>
            <w:r>
              <w:t>REST</w:t>
            </w:r>
            <w:r w:rsidR="00E70108">
              <w:t xml:space="preserve"> SDKs</w:t>
            </w:r>
          </w:p>
        </w:tc>
        <w:tc>
          <w:tcPr>
            <w:tcW w:w="810" w:type="dxa"/>
            <w:vMerge w:val="restart"/>
          </w:tcPr>
          <w:p w14:paraId="431BB48A" w14:textId="77777777" w:rsidR="00E70108" w:rsidRDefault="00E70108" w:rsidP="00E70108">
            <w:pPr>
              <w:pStyle w:val="TABLEROW"/>
            </w:pPr>
            <w:r>
              <w:t>Multiple</w:t>
            </w:r>
          </w:p>
        </w:tc>
        <w:tc>
          <w:tcPr>
            <w:tcW w:w="925" w:type="dxa"/>
            <w:vMerge w:val="restart"/>
          </w:tcPr>
          <w:p w14:paraId="18E9E47B" w14:textId="77777777" w:rsidR="00E70108" w:rsidRDefault="00E862F8" w:rsidP="00E70108">
            <w:pPr>
              <w:pStyle w:val="TABLEROW"/>
              <w:rPr>
                <w:rFonts w:ascii="Wingdings" w:eastAsia="Times New Roman" w:hAnsi="Wingdings" w:cs="Wingdings"/>
                <w:sz w:val="26"/>
                <w:szCs w:val="26"/>
              </w:rPr>
            </w:pPr>
            <w:r w:rsidRPr="00E862F8">
              <w:t>Yes</w:t>
            </w:r>
          </w:p>
        </w:tc>
      </w:tr>
      <w:tr w:rsidR="00E70108" w14:paraId="3BC3507E" w14:textId="77777777" w:rsidTr="005B374E">
        <w:tc>
          <w:tcPr>
            <w:tcW w:w="357" w:type="dxa"/>
            <w:vMerge/>
          </w:tcPr>
          <w:p w14:paraId="70FB4B4F" w14:textId="77777777" w:rsidR="00E70108" w:rsidRPr="00A62104" w:rsidRDefault="00E70108" w:rsidP="00E70108">
            <w:pPr>
              <w:pStyle w:val="TABLEROW"/>
            </w:pPr>
          </w:p>
        </w:tc>
        <w:tc>
          <w:tcPr>
            <w:tcW w:w="358" w:type="dxa"/>
          </w:tcPr>
          <w:p w14:paraId="73850B2F" w14:textId="77777777" w:rsidR="00E70108" w:rsidRPr="00A62104" w:rsidRDefault="00E70108" w:rsidP="00E70108">
            <w:pPr>
              <w:pStyle w:val="TABLEROW"/>
            </w:pPr>
            <w:r w:rsidRPr="00A62104">
              <w:t>Skype (www.skype</w:t>
            </w:r>
            <w:r w:rsidRPr="00A62104">
              <w:lastRenderedPageBreak/>
              <w:t>.com)</w:t>
            </w:r>
          </w:p>
        </w:tc>
        <w:tc>
          <w:tcPr>
            <w:tcW w:w="630" w:type="dxa"/>
          </w:tcPr>
          <w:p w14:paraId="520B0315" w14:textId="77777777" w:rsidR="00E70108" w:rsidRPr="00A62104" w:rsidRDefault="00E70108" w:rsidP="00E70108">
            <w:pPr>
              <w:pStyle w:val="TABLEROW"/>
            </w:pPr>
            <w:r w:rsidRPr="00A62104">
              <w:lastRenderedPageBreak/>
              <w:t>3</w:t>
            </w:r>
            <w:r>
              <w:t xml:space="preserve"> </w:t>
            </w:r>
            <w:r w:rsidRPr="00A62104">
              <w:t>M monthly users (2017)</w:t>
            </w:r>
          </w:p>
        </w:tc>
        <w:tc>
          <w:tcPr>
            <w:tcW w:w="720" w:type="dxa"/>
          </w:tcPr>
          <w:p w14:paraId="0B8223F5" w14:textId="77777777" w:rsidR="00E70108" w:rsidRPr="00A62104" w:rsidRDefault="00E70108" w:rsidP="00E70108">
            <w:pPr>
              <w:pStyle w:val="TABLEROW"/>
            </w:pPr>
            <w:r>
              <w:t>*</w:t>
            </w:r>
            <w:r w:rsidRPr="00A62104">
              <w:t>Free</w:t>
            </w:r>
          </w:p>
          <w:p w14:paraId="1AAA33FD" w14:textId="77777777" w:rsidR="00E70108" w:rsidRPr="00A62104" w:rsidRDefault="00E70108" w:rsidP="00E70108">
            <w:pPr>
              <w:pStyle w:val="TABLEROW"/>
            </w:pPr>
            <w:r>
              <w:t>*</w:t>
            </w:r>
            <w:r w:rsidRPr="00A62104">
              <w:t>Paid</w:t>
            </w:r>
          </w:p>
        </w:tc>
        <w:tc>
          <w:tcPr>
            <w:tcW w:w="1080" w:type="dxa"/>
          </w:tcPr>
          <w:p w14:paraId="0E993D6A" w14:textId="77777777" w:rsidR="00E70108" w:rsidRPr="00A62104" w:rsidRDefault="00E70108" w:rsidP="00E70108">
            <w:pPr>
              <w:pStyle w:val="TABLEROW"/>
            </w:pPr>
            <w:r>
              <w:t>*</w:t>
            </w:r>
            <w:r w:rsidRPr="00A62104">
              <w:t>Speech</w:t>
            </w:r>
          </w:p>
          <w:p w14:paraId="27D5D072" w14:textId="77777777" w:rsidR="00E70108" w:rsidRPr="00A62104" w:rsidRDefault="00E70108" w:rsidP="00E70108">
            <w:pPr>
              <w:pStyle w:val="TABLEROW"/>
            </w:pPr>
            <w:r>
              <w:t>*</w:t>
            </w:r>
            <w:r w:rsidRPr="00A62104">
              <w:t>Text</w:t>
            </w:r>
          </w:p>
          <w:p w14:paraId="50AA5D16" w14:textId="77777777" w:rsidR="00E70108" w:rsidRPr="00A62104" w:rsidRDefault="00E70108" w:rsidP="00E70108">
            <w:pPr>
              <w:pStyle w:val="TABLEROW"/>
            </w:pPr>
            <w:r>
              <w:t>*</w:t>
            </w:r>
            <w:r w:rsidRPr="00A62104">
              <w:t>Commands</w:t>
            </w:r>
          </w:p>
          <w:p w14:paraId="32C1ED42" w14:textId="77777777" w:rsidR="00E70108" w:rsidRPr="00A62104" w:rsidRDefault="00E70108" w:rsidP="00E70108">
            <w:pPr>
              <w:pStyle w:val="TABLEROW"/>
            </w:pPr>
            <w:r>
              <w:t>*</w:t>
            </w:r>
            <w:r w:rsidRPr="00A62104">
              <w:t>GUI</w:t>
            </w:r>
          </w:p>
        </w:tc>
        <w:tc>
          <w:tcPr>
            <w:tcW w:w="810" w:type="dxa"/>
          </w:tcPr>
          <w:p w14:paraId="54B7D5C4" w14:textId="77777777" w:rsidR="00E70108" w:rsidRPr="00A62104" w:rsidRDefault="00E70108" w:rsidP="00E70108">
            <w:pPr>
              <w:pStyle w:val="TABLEROW"/>
            </w:pPr>
            <w:r>
              <w:t>Bot directory</w:t>
            </w:r>
          </w:p>
        </w:tc>
        <w:tc>
          <w:tcPr>
            <w:tcW w:w="1260" w:type="dxa"/>
          </w:tcPr>
          <w:p w14:paraId="2B90A369" w14:textId="77777777" w:rsidR="00E70108" w:rsidRPr="00E862F8" w:rsidRDefault="00E862F8" w:rsidP="00E70108">
            <w:pPr>
              <w:pStyle w:val="TABLEROW"/>
            </w:pPr>
            <w:r w:rsidRPr="00E862F8">
              <w:t>Yes</w:t>
            </w:r>
          </w:p>
        </w:tc>
        <w:tc>
          <w:tcPr>
            <w:tcW w:w="810" w:type="dxa"/>
            <w:vMerge/>
          </w:tcPr>
          <w:p w14:paraId="66D9B980" w14:textId="77777777" w:rsidR="00E70108" w:rsidRPr="00A62104" w:rsidRDefault="00E70108" w:rsidP="00E70108">
            <w:pPr>
              <w:pStyle w:val="TABLEROW"/>
            </w:pPr>
          </w:p>
        </w:tc>
        <w:tc>
          <w:tcPr>
            <w:tcW w:w="990" w:type="dxa"/>
            <w:vMerge/>
          </w:tcPr>
          <w:p w14:paraId="49AE52D8" w14:textId="77777777" w:rsidR="00E70108" w:rsidRPr="00A62104" w:rsidRDefault="00E70108" w:rsidP="00E70108">
            <w:pPr>
              <w:pStyle w:val="TABLEROW"/>
            </w:pPr>
          </w:p>
        </w:tc>
        <w:tc>
          <w:tcPr>
            <w:tcW w:w="810" w:type="dxa"/>
            <w:vMerge/>
          </w:tcPr>
          <w:p w14:paraId="3FACFF29" w14:textId="77777777" w:rsidR="00E70108" w:rsidRPr="00A62104" w:rsidRDefault="00E70108" w:rsidP="00E70108">
            <w:pPr>
              <w:pStyle w:val="TABLEROW"/>
            </w:pPr>
          </w:p>
        </w:tc>
        <w:tc>
          <w:tcPr>
            <w:tcW w:w="925" w:type="dxa"/>
            <w:vMerge/>
          </w:tcPr>
          <w:p w14:paraId="6AC5A7CD" w14:textId="77777777" w:rsidR="00E70108" w:rsidRPr="00A62104" w:rsidRDefault="00E70108" w:rsidP="00E70108">
            <w:pPr>
              <w:pStyle w:val="TABLEROW"/>
            </w:pPr>
          </w:p>
        </w:tc>
      </w:tr>
      <w:tr w:rsidR="00E862F8" w14:paraId="2BC17018" w14:textId="77777777" w:rsidTr="00F775D1">
        <w:tc>
          <w:tcPr>
            <w:tcW w:w="715" w:type="dxa"/>
            <w:gridSpan w:val="2"/>
          </w:tcPr>
          <w:p w14:paraId="4EF3D6B4" w14:textId="77777777" w:rsidR="00E862F8" w:rsidRPr="00A62104" w:rsidRDefault="00E862F8" w:rsidP="00E862F8">
            <w:pPr>
              <w:pStyle w:val="TABLEROW"/>
            </w:pPr>
            <w:r w:rsidRPr="00A62104">
              <w:lastRenderedPageBreak/>
              <w:t>Hip</w:t>
            </w:r>
            <w:r>
              <w:t>C</w:t>
            </w:r>
            <w:r w:rsidRPr="00A62104">
              <w:t>hat (www.hipchat.com)</w:t>
            </w:r>
          </w:p>
        </w:tc>
        <w:tc>
          <w:tcPr>
            <w:tcW w:w="630" w:type="dxa"/>
          </w:tcPr>
          <w:p w14:paraId="7B808490" w14:textId="77777777" w:rsidR="00E862F8" w:rsidRPr="00A62104" w:rsidRDefault="00E862F8" w:rsidP="00E862F8">
            <w:pPr>
              <w:pStyle w:val="TABLEROW"/>
            </w:pPr>
            <w:r w:rsidRPr="00A62104">
              <w:t>90</w:t>
            </w:r>
            <w:r>
              <w:t xml:space="preserve"> K </w:t>
            </w:r>
            <w:r w:rsidRPr="00A62104">
              <w:t>paid users (2017)</w:t>
            </w:r>
          </w:p>
        </w:tc>
        <w:tc>
          <w:tcPr>
            <w:tcW w:w="720" w:type="dxa"/>
          </w:tcPr>
          <w:p w14:paraId="0C6A8BF7" w14:textId="77777777" w:rsidR="00E862F8" w:rsidRPr="00A62104" w:rsidRDefault="00E862F8" w:rsidP="00E862F8">
            <w:pPr>
              <w:pStyle w:val="TABLEROW"/>
            </w:pPr>
            <w:r w:rsidRPr="00A62104">
              <w:t>Paid</w:t>
            </w:r>
          </w:p>
        </w:tc>
        <w:tc>
          <w:tcPr>
            <w:tcW w:w="1080" w:type="dxa"/>
          </w:tcPr>
          <w:p w14:paraId="6E883BC0" w14:textId="77777777" w:rsidR="00E862F8" w:rsidRPr="00A62104" w:rsidRDefault="00E862F8" w:rsidP="00E862F8">
            <w:pPr>
              <w:pStyle w:val="TABLEROW"/>
            </w:pPr>
            <w:r>
              <w:t>*</w:t>
            </w:r>
            <w:r w:rsidRPr="00A62104">
              <w:t>Text</w:t>
            </w:r>
          </w:p>
          <w:p w14:paraId="7B69175A" w14:textId="77777777" w:rsidR="00E862F8" w:rsidRPr="00A62104" w:rsidRDefault="00E862F8" w:rsidP="00E862F8">
            <w:pPr>
              <w:pStyle w:val="TABLEROW"/>
            </w:pPr>
            <w:r>
              <w:t>*</w:t>
            </w:r>
            <w:r w:rsidRPr="00A62104">
              <w:t>Commands</w:t>
            </w:r>
          </w:p>
          <w:p w14:paraId="09B1D966" w14:textId="77777777" w:rsidR="00E862F8" w:rsidRPr="00A62104" w:rsidRDefault="00E862F8" w:rsidP="00E862F8">
            <w:pPr>
              <w:pStyle w:val="TABLEROW"/>
            </w:pPr>
            <w:r>
              <w:t>*</w:t>
            </w:r>
            <w:r w:rsidRPr="00A62104">
              <w:t>GUI</w:t>
            </w:r>
          </w:p>
        </w:tc>
        <w:tc>
          <w:tcPr>
            <w:tcW w:w="810" w:type="dxa"/>
          </w:tcPr>
          <w:p w14:paraId="06EDE1B8" w14:textId="77777777" w:rsidR="00E862F8" w:rsidRPr="00A62104" w:rsidRDefault="00E862F8" w:rsidP="00E862F8">
            <w:pPr>
              <w:pStyle w:val="TABLEROW"/>
            </w:pPr>
            <w:r>
              <w:t>Marketplace</w:t>
            </w:r>
          </w:p>
        </w:tc>
        <w:tc>
          <w:tcPr>
            <w:tcW w:w="1260" w:type="dxa"/>
          </w:tcPr>
          <w:p w14:paraId="6EF90424" w14:textId="77777777" w:rsidR="00E862F8" w:rsidRPr="00A62104" w:rsidRDefault="00E862F8" w:rsidP="00E862F8">
            <w:pPr>
              <w:pStyle w:val="TABLEROW"/>
            </w:pPr>
            <w:r>
              <w:t>?</w:t>
            </w:r>
          </w:p>
        </w:tc>
        <w:tc>
          <w:tcPr>
            <w:tcW w:w="810" w:type="dxa"/>
          </w:tcPr>
          <w:p w14:paraId="6220D109" w14:textId="77777777" w:rsidR="00E862F8" w:rsidRPr="00E862F8" w:rsidRDefault="00E862F8" w:rsidP="00E862F8">
            <w:pPr>
              <w:pStyle w:val="TABLEROW"/>
            </w:pPr>
            <w:r w:rsidRPr="00E862F8">
              <w:t>No</w:t>
            </w:r>
          </w:p>
        </w:tc>
        <w:tc>
          <w:tcPr>
            <w:tcW w:w="990" w:type="dxa"/>
          </w:tcPr>
          <w:p w14:paraId="20003F22" w14:textId="77777777" w:rsidR="00E862F8" w:rsidRPr="00E862F8" w:rsidRDefault="00E862F8" w:rsidP="00E862F8">
            <w:pPr>
              <w:pStyle w:val="TABLEROW"/>
            </w:pPr>
            <w:r w:rsidRPr="00E862F8">
              <w:t>No</w:t>
            </w:r>
          </w:p>
        </w:tc>
        <w:tc>
          <w:tcPr>
            <w:tcW w:w="810" w:type="dxa"/>
          </w:tcPr>
          <w:p w14:paraId="4482AE4E" w14:textId="77777777" w:rsidR="00E862F8" w:rsidRPr="00E862F8" w:rsidRDefault="00E862F8" w:rsidP="00E862F8">
            <w:pPr>
              <w:pStyle w:val="TABLEROW"/>
            </w:pPr>
            <w:r w:rsidRPr="00E862F8">
              <w:t>No</w:t>
            </w:r>
          </w:p>
        </w:tc>
        <w:tc>
          <w:tcPr>
            <w:tcW w:w="925" w:type="dxa"/>
          </w:tcPr>
          <w:p w14:paraId="6465AD97" w14:textId="77777777" w:rsidR="00E862F8" w:rsidRPr="00E862F8" w:rsidRDefault="00E862F8" w:rsidP="00E862F8">
            <w:pPr>
              <w:pStyle w:val="TABLEROW"/>
            </w:pPr>
            <w:r w:rsidRPr="00E862F8">
              <w:t>No</w:t>
            </w:r>
          </w:p>
        </w:tc>
      </w:tr>
      <w:tr w:rsidR="00E70108" w14:paraId="5937C44C" w14:textId="77777777" w:rsidTr="00F775D1">
        <w:tc>
          <w:tcPr>
            <w:tcW w:w="715" w:type="dxa"/>
            <w:gridSpan w:val="2"/>
          </w:tcPr>
          <w:p w14:paraId="36F61453" w14:textId="77777777" w:rsidR="00E70108" w:rsidRPr="00A62104" w:rsidRDefault="00E70108" w:rsidP="00E70108">
            <w:pPr>
              <w:pStyle w:val="TABLEROW"/>
            </w:pPr>
            <w:r w:rsidRPr="00A62104">
              <w:t>Messenger (www.messenger.com)</w:t>
            </w:r>
          </w:p>
        </w:tc>
        <w:tc>
          <w:tcPr>
            <w:tcW w:w="630" w:type="dxa"/>
          </w:tcPr>
          <w:p w14:paraId="19767232" w14:textId="77777777" w:rsidR="00E70108" w:rsidRPr="00A62104" w:rsidRDefault="00E70108" w:rsidP="00E70108">
            <w:pPr>
              <w:pStyle w:val="TABLEROW"/>
            </w:pPr>
            <w:r w:rsidRPr="00A62104">
              <w:t>1.2</w:t>
            </w:r>
            <w:r>
              <w:t xml:space="preserve"> </w:t>
            </w:r>
            <w:r w:rsidRPr="00A62104">
              <w:t>B monthly users (2017)</w:t>
            </w:r>
          </w:p>
        </w:tc>
        <w:tc>
          <w:tcPr>
            <w:tcW w:w="720" w:type="dxa"/>
          </w:tcPr>
          <w:p w14:paraId="7007AAEC" w14:textId="77777777" w:rsidR="00E70108" w:rsidRPr="00A62104" w:rsidRDefault="00E70108" w:rsidP="00E70108">
            <w:pPr>
              <w:pStyle w:val="TABLEROW"/>
            </w:pPr>
            <w:r w:rsidRPr="00A62104">
              <w:t>Free</w:t>
            </w:r>
          </w:p>
        </w:tc>
        <w:tc>
          <w:tcPr>
            <w:tcW w:w="1080" w:type="dxa"/>
          </w:tcPr>
          <w:p w14:paraId="713519DD" w14:textId="77777777" w:rsidR="00E70108" w:rsidRPr="00A62104" w:rsidRDefault="00E70108" w:rsidP="00E70108">
            <w:pPr>
              <w:pStyle w:val="TABLEROW"/>
            </w:pPr>
            <w:r>
              <w:t>*</w:t>
            </w:r>
            <w:r w:rsidRPr="00A62104">
              <w:t>Text</w:t>
            </w:r>
          </w:p>
          <w:p w14:paraId="1D2E367D" w14:textId="77777777" w:rsidR="00E70108" w:rsidRPr="00A62104" w:rsidRDefault="00E70108" w:rsidP="00E70108">
            <w:pPr>
              <w:pStyle w:val="TABLEROW"/>
            </w:pPr>
            <w:r>
              <w:t>*</w:t>
            </w:r>
            <w:r w:rsidRPr="00A62104">
              <w:t>Commands</w:t>
            </w:r>
          </w:p>
          <w:p w14:paraId="10ED0EFD" w14:textId="77777777" w:rsidR="00E70108" w:rsidRPr="00A62104" w:rsidRDefault="00E70108" w:rsidP="00E70108">
            <w:pPr>
              <w:pStyle w:val="TABLEROW"/>
            </w:pPr>
            <w:r>
              <w:t>*</w:t>
            </w:r>
            <w:r w:rsidRPr="00A62104">
              <w:t>GUI</w:t>
            </w:r>
          </w:p>
        </w:tc>
        <w:tc>
          <w:tcPr>
            <w:tcW w:w="810" w:type="dxa"/>
          </w:tcPr>
          <w:p w14:paraId="7164AE83" w14:textId="77777777" w:rsidR="00E70108" w:rsidRDefault="00E70108" w:rsidP="00E70108">
            <w:pPr>
              <w:pStyle w:val="TABLEROW"/>
            </w:pPr>
            <w:r>
              <w:t>*Facebook pages</w:t>
            </w:r>
          </w:p>
          <w:p w14:paraId="3E87D70B" w14:textId="77777777" w:rsidR="00E70108" w:rsidRDefault="00E70108" w:rsidP="00E70108">
            <w:pPr>
              <w:pStyle w:val="TABLEROW"/>
            </w:pPr>
            <w:r>
              <w:t>*Bot Explorer</w:t>
            </w:r>
          </w:p>
          <w:p w14:paraId="7C5199C8" w14:textId="77777777" w:rsidR="00E70108" w:rsidRPr="00A62104" w:rsidRDefault="00E70108" w:rsidP="00E70108">
            <w:pPr>
              <w:pStyle w:val="TABLEROW"/>
            </w:pPr>
            <w:r>
              <w:t>*QR codes</w:t>
            </w:r>
          </w:p>
        </w:tc>
        <w:tc>
          <w:tcPr>
            <w:tcW w:w="1260" w:type="dxa"/>
          </w:tcPr>
          <w:p w14:paraId="61859739" w14:textId="77777777" w:rsidR="00E70108" w:rsidRPr="00A62104" w:rsidRDefault="00E862F8" w:rsidP="00E70108">
            <w:pPr>
              <w:pStyle w:val="TABLEROW"/>
            </w:pPr>
            <w:r>
              <w:t>Yes</w:t>
            </w:r>
          </w:p>
        </w:tc>
        <w:tc>
          <w:tcPr>
            <w:tcW w:w="810" w:type="dxa"/>
          </w:tcPr>
          <w:p w14:paraId="5D07526D" w14:textId="77777777" w:rsidR="00E70108" w:rsidRPr="00A62104" w:rsidRDefault="00E70108" w:rsidP="00E70108">
            <w:pPr>
              <w:pStyle w:val="TABLEROW"/>
            </w:pPr>
            <w:r>
              <w:t>Free</w:t>
            </w:r>
          </w:p>
        </w:tc>
        <w:tc>
          <w:tcPr>
            <w:tcW w:w="990" w:type="dxa"/>
          </w:tcPr>
          <w:p w14:paraId="7CF20EF0" w14:textId="77777777" w:rsidR="00E70108" w:rsidRDefault="00E70108" w:rsidP="00E70108">
            <w:pPr>
              <w:pStyle w:val="TABLEROW"/>
            </w:pPr>
            <w:r>
              <w:t>*</w:t>
            </w:r>
            <w:proofErr w:type="spellStart"/>
            <w:r>
              <w:t>WebHooks</w:t>
            </w:r>
            <w:proofErr w:type="spellEnd"/>
          </w:p>
          <w:p w14:paraId="6D340A3E" w14:textId="77777777" w:rsidR="00E70108" w:rsidRDefault="00E70108" w:rsidP="00E70108">
            <w:pPr>
              <w:pStyle w:val="TABLEROW"/>
            </w:pPr>
            <w:r>
              <w:t>*APIs</w:t>
            </w:r>
          </w:p>
          <w:p w14:paraId="0079CC83" w14:textId="77777777" w:rsidR="00E70108" w:rsidRDefault="00E70108" w:rsidP="00E70108">
            <w:pPr>
              <w:pStyle w:val="TABLEROW"/>
            </w:pPr>
            <w:r>
              <w:t>*Design Kit</w:t>
            </w:r>
          </w:p>
          <w:p w14:paraId="5BA764ED" w14:textId="77777777" w:rsidR="00E70108" w:rsidRPr="00A62104" w:rsidRDefault="00E70108" w:rsidP="00E70108">
            <w:pPr>
              <w:pStyle w:val="TABLEROW"/>
            </w:pPr>
            <w:r>
              <w:t>*Wit.ai</w:t>
            </w:r>
          </w:p>
        </w:tc>
        <w:tc>
          <w:tcPr>
            <w:tcW w:w="810" w:type="dxa"/>
          </w:tcPr>
          <w:p w14:paraId="3FD7BFCD" w14:textId="77777777" w:rsidR="00E70108" w:rsidRPr="00A62104" w:rsidRDefault="00E70108" w:rsidP="00E70108">
            <w:pPr>
              <w:pStyle w:val="TABLEROW"/>
            </w:pPr>
            <w:r>
              <w:t>Facebook</w:t>
            </w:r>
          </w:p>
        </w:tc>
        <w:tc>
          <w:tcPr>
            <w:tcW w:w="925" w:type="dxa"/>
          </w:tcPr>
          <w:p w14:paraId="52E5E966" w14:textId="77777777" w:rsidR="00E70108" w:rsidRPr="00E862F8" w:rsidRDefault="00E862F8" w:rsidP="00E70108">
            <w:pPr>
              <w:pStyle w:val="TABLEROW"/>
              <w:rPr>
                <w:b/>
              </w:rPr>
            </w:pPr>
            <w:r>
              <w:t>No</w:t>
            </w:r>
          </w:p>
        </w:tc>
      </w:tr>
      <w:tr w:rsidR="00E862F8" w14:paraId="1EE2D822" w14:textId="77777777" w:rsidTr="00F775D1">
        <w:tc>
          <w:tcPr>
            <w:tcW w:w="715" w:type="dxa"/>
            <w:gridSpan w:val="2"/>
          </w:tcPr>
          <w:p w14:paraId="4B727412" w14:textId="77777777" w:rsidR="00E862F8" w:rsidRPr="00A62104" w:rsidRDefault="00E862F8" w:rsidP="00E862F8">
            <w:pPr>
              <w:pStyle w:val="TABLEROW"/>
            </w:pPr>
            <w:r w:rsidRPr="00A62104">
              <w:t>We</w:t>
            </w:r>
            <w:r>
              <w:t>C</w:t>
            </w:r>
            <w:r w:rsidRPr="00A62104">
              <w:t>hat/</w:t>
            </w:r>
            <w:proofErr w:type="spellStart"/>
            <w:r w:rsidRPr="00A62104">
              <w:t>Weixin</w:t>
            </w:r>
            <w:proofErr w:type="spellEnd"/>
            <w:r w:rsidRPr="00A62104">
              <w:t xml:space="preserve"> (web.wechat.com)</w:t>
            </w:r>
          </w:p>
        </w:tc>
        <w:tc>
          <w:tcPr>
            <w:tcW w:w="630" w:type="dxa"/>
          </w:tcPr>
          <w:p w14:paraId="00DBB5ED" w14:textId="77777777" w:rsidR="00E862F8" w:rsidRPr="00A62104" w:rsidRDefault="00E862F8" w:rsidP="00E862F8">
            <w:pPr>
              <w:pStyle w:val="TABLEROW"/>
            </w:pPr>
            <w:r w:rsidRPr="00A62104">
              <w:t>889</w:t>
            </w:r>
            <w:r>
              <w:t xml:space="preserve"> </w:t>
            </w:r>
            <w:r w:rsidRPr="00A62104">
              <w:t>M monthly users (2016)</w:t>
            </w:r>
          </w:p>
        </w:tc>
        <w:tc>
          <w:tcPr>
            <w:tcW w:w="720" w:type="dxa"/>
          </w:tcPr>
          <w:p w14:paraId="07DF0158" w14:textId="77777777" w:rsidR="00E862F8" w:rsidRPr="00A62104" w:rsidRDefault="00E862F8" w:rsidP="00E862F8">
            <w:pPr>
              <w:pStyle w:val="TABLEROW"/>
            </w:pPr>
            <w:r w:rsidRPr="00A62104">
              <w:t>Free</w:t>
            </w:r>
          </w:p>
        </w:tc>
        <w:tc>
          <w:tcPr>
            <w:tcW w:w="1080" w:type="dxa"/>
          </w:tcPr>
          <w:p w14:paraId="114341F3" w14:textId="77777777" w:rsidR="00E862F8" w:rsidRPr="00A62104" w:rsidRDefault="00E862F8" w:rsidP="00E862F8">
            <w:pPr>
              <w:pStyle w:val="TABLEROW"/>
            </w:pPr>
            <w:r>
              <w:t>*</w:t>
            </w:r>
            <w:r w:rsidRPr="00A62104">
              <w:t>Speech</w:t>
            </w:r>
          </w:p>
          <w:p w14:paraId="5C45B000" w14:textId="77777777" w:rsidR="00E862F8" w:rsidRPr="00A62104" w:rsidRDefault="00E862F8" w:rsidP="00E862F8">
            <w:pPr>
              <w:pStyle w:val="TABLEROW"/>
            </w:pPr>
            <w:r>
              <w:t>*</w:t>
            </w:r>
            <w:r w:rsidRPr="00A62104">
              <w:t>Text</w:t>
            </w:r>
          </w:p>
          <w:p w14:paraId="787DD257" w14:textId="77777777" w:rsidR="00E862F8" w:rsidRPr="00A62104" w:rsidRDefault="00E862F8" w:rsidP="00E862F8">
            <w:pPr>
              <w:pStyle w:val="TABLEROW"/>
            </w:pPr>
            <w:r>
              <w:t>*</w:t>
            </w:r>
            <w:r w:rsidRPr="00A62104">
              <w:t>Commands</w:t>
            </w:r>
          </w:p>
          <w:p w14:paraId="0DFB5024" w14:textId="77777777" w:rsidR="00E862F8" w:rsidRPr="00A62104" w:rsidRDefault="00E862F8" w:rsidP="00E862F8">
            <w:pPr>
              <w:pStyle w:val="TABLEROW"/>
            </w:pPr>
            <w:r>
              <w:t>*</w:t>
            </w:r>
            <w:r w:rsidRPr="00A62104">
              <w:t>GUI</w:t>
            </w:r>
          </w:p>
        </w:tc>
        <w:tc>
          <w:tcPr>
            <w:tcW w:w="810" w:type="dxa"/>
          </w:tcPr>
          <w:p w14:paraId="7D3E245B" w14:textId="77777777" w:rsidR="00E862F8" w:rsidRPr="00A62104" w:rsidRDefault="00E862F8" w:rsidP="00E862F8">
            <w:pPr>
              <w:pStyle w:val="TABLEROW"/>
            </w:pPr>
            <w:r>
              <w:t>QR codes</w:t>
            </w:r>
          </w:p>
        </w:tc>
        <w:tc>
          <w:tcPr>
            <w:tcW w:w="1260" w:type="dxa"/>
          </w:tcPr>
          <w:p w14:paraId="5405A880" w14:textId="77777777" w:rsidR="00E862F8" w:rsidRPr="00A62104" w:rsidRDefault="00E862F8" w:rsidP="00E862F8">
            <w:pPr>
              <w:pStyle w:val="TABLEROW"/>
            </w:pPr>
            <w:r w:rsidRPr="00E862F8">
              <w:t>Yes</w:t>
            </w:r>
          </w:p>
        </w:tc>
        <w:tc>
          <w:tcPr>
            <w:tcW w:w="810" w:type="dxa"/>
          </w:tcPr>
          <w:p w14:paraId="781E10A3" w14:textId="77777777" w:rsidR="00E862F8" w:rsidRPr="00E862F8" w:rsidRDefault="00E862F8" w:rsidP="00E862F8">
            <w:pPr>
              <w:pStyle w:val="TABLEROW"/>
            </w:pPr>
            <w:r w:rsidRPr="00E862F8">
              <w:t>No</w:t>
            </w:r>
          </w:p>
        </w:tc>
        <w:tc>
          <w:tcPr>
            <w:tcW w:w="990" w:type="dxa"/>
          </w:tcPr>
          <w:p w14:paraId="34712AC3" w14:textId="77777777" w:rsidR="00E862F8" w:rsidRPr="00E862F8" w:rsidRDefault="00E862F8" w:rsidP="00E862F8">
            <w:pPr>
              <w:pStyle w:val="TABLEROW"/>
            </w:pPr>
            <w:r w:rsidRPr="00E862F8">
              <w:t>No</w:t>
            </w:r>
          </w:p>
        </w:tc>
        <w:tc>
          <w:tcPr>
            <w:tcW w:w="810" w:type="dxa"/>
          </w:tcPr>
          <w:p w14:paraId="748243E4" w14:textId="77777777" w:rsidR="00E862F8" w:rsidRPr="00E862F8" w:rsidRDefault="00E862F8" w:rsidP="00E862F8">
            <w:pPr>
              <w:pStyle w:val="TABLEROW"/>
            </w:pPr>
            <w:r w:rsidRPr="00E862F8">
              <w:t>No</w:t>
            </w:r>
          </w:p>
        </w:tc>
        <w:tc>
          <w:tcPr>
            <w:tcW w:w="925" w:type="dxa"/>
          </w:tcPr>
          <w:p w14:paraId="447385DA" w14:textId="77777777" w:rsidR="00E862F8" w:rsidRPr="00E862F8" w:rsidRDefault="00E862F8" w:rsidP="00E862F8">
            <w:pPr>
              <w:pStyle w:val="TABLEROW"/>
            </w:pPr>
            <w:r w:rsidRPr="00E862F8">
              <w:t>No</w:t>
            </w:r>
          </w:p>
        </w:tc>
      </w:tr>
      <w:tr w:rsidR="00E70108" w14:paraId="0367EB66" w14:textId="77777777" w:rsidTr="00F775D1">
        <w:tc>
          <w:tcPr>
            <w:tcW w:w="715" w:type="dxa"/>
            <w:gridSpan w:val="2"/>
          </w:tcPr>
          <w:p w14:paraId="7F8A6551" w14:textId="77777777" w:rsidR="00E70108" w:rsidRPr="00A62104" w:rsidRDefault="00E70108" w:rsidP="00E70108">
            <w:pPr>
              <w:pStyle w:val="TABLEROW"/>
            </w:pPr>
            <w:r w:rsidRPr="00A62104">
              <w:t>Telegram (telegram.com)</w:t>
            </w:r>
          </w:p>
        </w:tc>
        <w:tc>
          <w:tcPr>
            <w:tcW w:w="630" w:type="dxa"/>
          </w:tcPr>
          <w:p w14:paraId="7B5DD3E0" w14:textId="77777777" w:rsidR="00E70108" w:rsidRPr="00A62104" w:rsidRDefault="00E70108" w:rsidP="00E70108">
            <w:pPr>
              <w:pStyle w:val="TABLEROW"/>
            </w:pPr>
            <w:r w:rsidRPr="00A62104">
              <w:t>100</w:t>
            </w:r>
            <w:r>
              <w:t xml:space="preserve"> </w:t>
            </w:r>
            <w:r w:rsidRPr="00A62104">
              <w:t>M monthly users (2017)</w:t>
            </w:r>
          </w:p>
        </w:tc>
        <w:tc>
          <w:tcPr>
            <w:tcW w:w="720" w:type="dxa"/>
          </w:tcPr>
          <w:p w14:paraId="59963787" w14:textId="77777777" w:rsidR="00E70108" w:rsidRPr="00A62104" w:rsidRDefault="00E70108" w:rsidP="00E70108">
            <w:pPr>
              <w:pStyle w:val="TABLEROW"/>
            </w:pPr>
            <w:r w:rsidRPr="00A62104">
              <w:t>Free</w:t>
            </w:r>
          </w:p>
        </w:tc>
        <w:tc>
          <w:tcPr>
            <w:tcW w:w="1080" w:type="dxa"/>
          </w:tcPr>
          <w:p w14:paraId="72DD1952" w14:textId="77777777" w:rsidR="00E70108" w:rsidRPr="00A62104" w:rsidRDefault="00E70108" w:rsidP="00E70108">
            <w:pPr>
              <w:pStyle w:val="TABLEROW"/>
            </w:pPr>
            <w:r>
              <w:t>*</w:t>
            </w:r>
            <w:r w:rsidRPr="00A62104">
              <w:t>Text</w:t>
            </w:r>
          </w:p>
          <w:p w14:paraId="2721527B" w14:textId="77777777" w:rsidR="00E70108" w:rsidRPr="00A62104" w:rsidRDefault="00E70108" w:rsidP="00E70108">
            <w:pPr>
              <w:pStyle w:val="TABLEROW"/>
            </w:pPr>
            <w:r>
              <w:t>*</w:t>
            </w:r>
            <w:r w:rsidRPr="00A62104">
              <w:t>Commands</w:t>
            </w:r>
          </w:p>
          <w:p w14:paraId="4465FD8B" w14:textId="77777777" w:rsidR="00E70108" w:rsidRPr="00A62104" w:rsidRDefault="00E70108" w:rsidP="00E70108">
            <w:pPr>
              <w:pStyle w:val="TABLEROW"/>
            </w:pPr>
            <w:r>
              <w:t>*</w:t>
            </w:r>
            <w:r w:rsidRPr="00A62104">
              <w:t>GUI</w:t>
            </w:r>
          </w:p>
        </w:tc>
        <w:tc>
          <w:tcPr>
            <w:tcW w:w="810" w:type="dxa"/>
          </w:tcPr>
          <w:p w14:paraId="17BC9491" w14:textId="77777777" w:rsidR="00E70108" w:rsidRPr="00A62104" w:rsidRDefault="00E70108" w:rsidP="00E70108">
            <w:pPr>
              <w:pStyle w:val="TABLEROW"/>
            </w:pPr>
            <w:r>
              <w:t>Bot store</w:t>
            </w:r>
          </w:p>
        </w:tc>
        <w:tc>
          <w:tcPr>
            <w:tcW w:w="1260" w:type="dxa"/>
          </w:tcPr>
          <w:p w14:paraId="389C34B3" w14:textId="77777777" w:rsidR="00E70108" w:rsidRPr="00A62104" w:rsidRDefault="00E862F8" w:rsidP="00E70108">
            <w:pPr>
              <w:pStyle w:val="TABLEROW"/>
            </w:pPr>
            <w:r w:rsidRPr="00E862F8">
              <w:t>Yes</w:t>
            </w:r>
          </w:p>
        </w:tc>
        <w:tc>
          <w:tcPr>
            <w:tcW w:w="810" w:type="dxa"/>
          </w:tcPr>
          <w:p w14:paraId="5B9E8F71" w14:textId="77777777" w:rsidR="00E70108" w:rsidRPr="00A62104" w:rsidRDefault="00E70108" w:rsidP="00E70108">
            <w:pPr>
              <w:pStyle w:val="TABLEROW"/>
            </w:pPr>
            <w:r>
              <w:t>OSS</w:t>
            </w:r>
          </w:p>
        </w:tc>
        <w:tc>
          <w:tcPr>
            <w:tcW w:w="990" w:type="dxa"/>
          </w:tcPr>
          <w:p w14:paraId="6CF1C8C6" w14:textId="77777777" w:rsidR="00E70108" w:rsidRDefault="00E70108" w:rsidP="00E70108">
            <w:pPr>
              <w:pStyle w:val="TABLEROW"/>
            </w:pPr>
            <w:r>
              <w:t>*Bot API</w:t>
            </w:r>
          </w:p>
          <w:p w14:paraId="12B05542" w14:textId="77777777" w:rsidR="00E70108" w:rsidRDefault="00E70108" w:rsidP="00E70108">
            <w:pPr>
              <w:pStyle w:val="TABLEROW"/>
            </w:pPr>
            <w:r>
              <w:t>*Telegram API</w:t>
            </w:r>
          </w:p>
          <w:p w14:paraId="11C38C3D" w14:textId="77777777" w:rsidR="00E70108" w:rsidRPr="00A62104" w:rsidRDefault="00E70108" w:rsidP="00E70108">
            <w:pPr>
              <w:pStyle w:val="TABLEROW"/>
            </w:pPr>
            <w:r>
              <w:t>*</w:t>
            </w:r>
            <w:proofErr w:type="spellStart"/>
            <w:r>
              <w:t>BotFather</w:t>
            </w:r>
            <w:proofErr w:type="spellEnd"/>
          </w:p>
        </w:tc>
        <w:tc>
          <w:tcPr>
            <w:tcW w:w="810" w:type="dxa"/>
          </w:tcPr>
          <w:p w14:paraId="15E7A9AC" w14:textId="77777777" w:rsidR="00E70108" w:rsidRPr="00A62104" w:rsidRDefault="00E70108" w:rsidP="00E70108">
            <w:pPr>
              <w:pStyle w:val="TABLEROW"/>
            </w:pPr>
            <w:r>
              <w:t>Telegram</w:t>
            </w:r>
          </w:p>
        </w:tc>
        <w:tc>
          <w:tcPr>
            <w:tcW w:w="925" w:type="dxa"/>
          </w:tcPr>
          <w:p w14:paraId="7364F716" w14:textId="77777777" w:rsidR="00E70108" w:rsidRPr="00A62104" w:rsidRDefault="00E862F8" w:rsidP="00E70108">
            <w:pPr>
              <w:pStyle w:val="TABLEROW"/>
            </w:pPr>
            <w:r>
              <w:t>No</w:t>
            </w:r>
          </w:p>
        </w:tc>
      </w:tr>
      <w:tr w:rsidR="00E70108" w14:paraId="3EBEB088" w14:textId="77777777" w:rsidTr="00F775D1">
        <w:tc>
          <w:tcPr>
            <w:tcW w:w="715" w:type="dxa"/>
            <w:gridSpan w:val="2"/>
          </w:tcPr>
          <w:p w14:paraId="44BE6AD1" w14:textId="77777777" w:rsidR="00E70108" w:rsidRPr="00A62104" w:rsidRDefault="00E70108" w:rsidP="00E70108">
            <w:pPr>
              <w:pStyle w:val="TABLEROW"/>
            </w:pPr>
            <w:proofErr w:type="spellStart"/>
            <w:r w:rsidRPr="00A62104">
              <w:t>Kik</w:t>
            </w:r>
            <w:proofErr w:type="spellEnd"/>
            <w:r w:rsidRPr="00A62104">
              <w:t xml:space="preserve"> (www.kik.com)</w:t>
            </w:r>
          </w:p>
        </w:tc>
        <w:tc>
          <w:tcPr>
            <w:tcW w:w="630" w:type="dxa"/>
          </w:tcPr>
          <w:p w14:paraId="5814A7B2" w14:textId="77777777" w:rsidR="00E70108" w:rsidRPr="00A62104" w:rsidRDefault="00E70108" w:rsidP="00E70108">
            <w:pPr>
              <w:pStyle w:val="TABLEROW"/>
            </w:pPr>
            <w:r w:rsidRPr="00A62104">
              <w:t>15</w:t>
            </w:r>
            <w:r>
              <w:t xml:space="preserve"> </w:t>
            </w:r>
            <w:r w:rsidRPr="00A62104">
              <w:t>M monthly users (2017)</w:t>
            </w:r>
          </w:p>
        </w:tc>
        <w:tc>
          <w:tcPr>
            <w:tcW w:w="720" w:type="dxa"/>
          </w:tcPr>
          <w:p w14:paraId="2B72345A" w14:textId="77777777" w:rsidR="00E70108" w:rsidRPr="00A62104" w:rsidRDefault="00E70108" w:rsidP="00E70108">
            <w:pPr>
              <w:pStyle w:val="TABLEROW"/>
            </w:pPr>
            <w:r w:rsidRPr="00A62104">
              <w:t>Free</w:t>
            </w:r>
          </w:p>
        </w:tc>
        <w:tc>
          <w:tcPr>
            <w:tcW w:w="1080" w:type="dxa"/>
          </w:tcPr>
          <w:p w14:paraId="574F2E9F" w14:textId="77777777" w:rsidR="00E70108" w:rsidRPr="00A62104" w:rsidRDefault="00E70108" w:rsidP="00E70108">
            <w:pPr>
              <w:pStyle w:val="TABLEROW"/>
            </w:pPr>
            <w:r>
              <w:t>*</w:t>
            </w:r>
            <w:r w:rsidRPr="00A62104">
              <w:t>Text</w:t>
            </w:r>
          </w:p>
          <w:p w14:paraId="13BC6002" w14:textId="77777777" w:rsidR="00E70108" w:rsidRPr="00A62104" w:rsidRDefault="00E70108" w:rsidP="00E70108">
            <w:pPr>
              <w:pStyle w:val="TABLEROW"/>
            </w:pPr>
            <w:r>
              <w:t>*</w:t>
            </w:r>
            <w:r w:rsidRPr="00A62104">
              <w:t>Commands</w:t>
            </w:r>
          </w:p>
          <w:p w14:paraId="3CBBE2D3" w14:textId="77777777" w:rsidR="00E70108" w:rsidRPr="00A62104" w:rsidRDefault="00E70108" w:rsidP="00E70108">
            <w:pPr>
              <w:pStyle w:val="TABLEROW"/>
            </w:pPr>
            <w:r>
              <w:t>*</w:t>
            </w:r>
            <w:r w:rsidRPr="00A62104">
              <w:t>GUI</w:t>
            </w:r>
          </w:p>
        </w:tc>
        <w:tc>
          <w:tcPr>
            <w:tcW w:w="810" w:type="dxa"/>
          </w:tcPr>
          <w:p w14:paraId="0EF9980A" w14:textId="77777777" w:rsidR="00E70108" w:rsidRDefault="00E70108" w:rsidP="00E70108">
            <w:pPr>
              <w:pStyle w:val="TABLEROW"/>
            </w:pPr>
            <w:r>
              <w:t>*Bot shop</w:t>
            </w:r>
          </w:p>
          <w:p w14:paraId="184A73E1" w14:textId="77777777" w:rsidR="00E70108" w:rsidRPr="00A62104" w:rsidRDefault="00E70108" w:rsidP="00E70108">
            <w:pPr>
              <w:pStyle w:val="TABLEROW"/>
            </w:pPr>
            <w:r>
              <w:t>*QR codes</w:t>
            </w:r>
          </w:p>
        </w:tc>
        <w:tc>
          <w:tcPr>
            <w:tcW w:w="1260" w:type="dxa"/>
          </w:tcPr>
          <w:p w14:paraId="7B4C33B6" w14:textId="77777777" w:rsidR="00E70108" w:rsidRPr="000A41E6" w:rsidRDefault="00E862F8" w:rsidP="00E70108">
            <w:pPr>
              <w:pStyle w:val="TABLEROW"/>
            </w:pPr>
            <w:r>
              <w:t>No</w:t>
            </w:r>
          </w:p>
        </w:tc>
        <w:tc>
          <w:tcPr>
            <w:tcW w:w="810" w:type="dxa"/>
          </w:tcPr>
          <w:p w14:paraId="3568B711" w14:textId="77777777" w:rsidR="00E70108" w:rsidRPr="00A62104" w:rsidRDefault="00E70108" w:rsidP="00E70108">
            <w:pPr>
              <w:pStyle w:val="TABLEROW"/>
            </w:pPr>
            <w:r>
              <w:t>Free</w:t>
            </w:r>
          </w:p>
        </w:tc>
        <w:tc>
          <w:tcPr>
            <w:tcW w:w="990" w:type="dxa"/>
          </w:tcPr>
          <w:p w14:paraId="0D43DB06" w14:textId="77777777" w:rsidR="00E70108" w:rsidRPr="00A62104" w:rsidRDefault="00E70108" w:rsidP="00E70108">
            <w:pPr>
              <w:pStyle w:val="TABLEROW"/>
            </w:pPr>
            <w:r>
              <w:t>API</w:t>
            </w:r>
          </w:p>
        </w:tc>
        <w:tc>
          <w:tcPr>
            <w:tcW w:w="810" w:type="dxa"/>
          </w:tcPr>
          <w:p w14:paraId="7F363278" w14:textId="77777777" w:rsidR="00E70108" w:rsidRPr="00A62104" w:rsidRDefault="00E70108" w:rsidP="00E70108">
            <w:pPr>
              <w:pStyle w:val="TABLEROW"/>
            </w:pPr>
            <w:proofErr w:type="spellStart"/>
            <w:r>
              <w:t>Kik</w:t>
            </w:r>
            <w:proofErr w:type="spellEnd"/>
          </w:p>
        </w:tc>
        <w:tc>
          <w:tcPr>
            <w:tcW w:w="925" w:type="dxa"/>
          </w:tcPr>
          <w:p w14:paraId="5D3B15C3" w14:textId="77777777" w:rsidR="00E70108" w:rsidRPr="00A62104" w:rsidRDefault="00E862F8" w:rsidP="00E70108">
            <w:pPr>
              <w:pStyle w:val="TABLEROW"/>
            </w:pPr>
            <w:r>
              <w:t>No</w:t>
            </w:r>
          </w:p>
        </w:tc>
      </w:tr>
      <w:tr w:rsidR="00E70108" w14:paraId="2E007A29" w14:textId="77777777" w:rsidTr="00006A41">
        <w:tc>
          <w:tcPr>
            <w:tcW w:w="715" w:type="dxa"/>
            <w:gridSpan w:val="2"/>
          </w:tcPr>
          <w:p w14:paraId="34873151" w14:textId="77777777" w:rsidR="00E70108" w:rsidRPr="00F04040" w:rsidRDefault="00E70108" w:rsidP="00E70108">
            <w:pPr>
              <w:pStyle w:val="TABLEROW"/>
              <w:rPr>
                <w:b/>
              </w:rPr>
            </w:pPr>
            <w:r w:rsidRPr="00F04040">
              <w:rPr>
                <w:b/>
              </w:rPr>
              <w:t>Other technologies</w:t>
            </w:r>
          </w:p>
        </w:tc>
        <w:tc>
          <w:tcPr>
            <w:tcW w:w="1350" w:type="dxa"/>
            <w:gridSpan w:val="2"/>
          </w:tcPr>
          <w:p w14:paraId="417BB715" w14:textId="77777777" w:rsidR="00E70108" w:rsidRPr="00F04040" w:rsidRDefault="00E70108" w:rsidP="00E70108">
            <w:pPr>
              <w:pStyle w:val="TABLEROW"/>
              <w:rPr>
                <w:b/>
              </w:rPr>
            </w:pPr>
            <w:r w:rsidRPr="00F04040">
              <w:rPr>
                <w:b/>
              </w:rPr>
              <w:t>Bot-hosting platforms</w:t>
            </w:r>
          </w:p>
          <w:p w14:paraId="422B857C" w14:textId="77777777" w:rsidR="00E70108" w:rsidRPr="006C0EF8" w:rsidRDefault="00E70108" w:rsidP="00E70108">
            <w:pPr>
              <w:pStyle w:val="TABLEROW"/>
            </w:pPr>
            <w:r>
              <w:t>*</w:t>
            </w:r>
            <w:r w:rsidRPr="006C0EF8">
              <w:t>Alexa</w:t>
            </w:r>
          </w:p>
          <w:p w14:paraId="1AACAC42" w14:textId="77777777" w:rsidR="00E70108" w:rsidRPr="006C0EF8" w:rsidRDefault="00E70108" w:rsidP="00E70108">
            <w:pPr>
              <w:pStyle w:val="TABLEROW"/>
            </w:pPr>
            <w:r>
              <w:t>*</w:t>
            </w:r>
            <w:r w:rsidRPr="006C0EF8">
              <w:t>Echo</w:t>
            </w:r>
          </w:p>
          <w:p w14:paraId="6D591B05" w14:textId="77777777" w:rsidR="00E70108" w:rsidRPr="006C0EF8" w:rsidRDefault="00E70108" w:rsidP="00E70108">
            <w:pPr>
              <w:pStyle w:val="TABLEROW"/>
            </w:pPr>
            <w:r>
              <w:t>*</w:t>
            </w:r>
            <w:r w:rsidRPr="006C0EF8">
              <w:t>Cortana</w:t>
            </w:r>
          </w:p>
          <w:p w14:paraId="0E6E6DC1" w14:textId="77777777" w:rsidR="00E70108" w:rsidRPr="006C0EF8" w:rsidRDefault="00E70108" w:rsidP="00E70108">
            <w:pPr>
              <w:pStyle w:val="TABLEROW"/>
            </w:pPr>
            <w:r>
              <w:t>*</w:t>
            </w:r>
            <w:r w:rsidRPr="006C0EF8">
              <w:t>Line</w:t>
            </w:r>
          </w:p>
          <w:p w14:paraId="3D753DFC" w14:textId="77777777" w:rsidR="00E70108" w:rsidRPr="006C0EF8" w:rsidRDefault="00E70108" w:rsidP="00E70108">
            <w:pPr>
              <w:pStyle w:val="TABLEROW"/>
            </w:pPr>
            <w:r>
              <w:t>*</w:t>
            </w:r>
            <w:r w:rsidRPr="006C0EF8">
              <w:t>Android</w:t>
            </w:r>
          </w:p>
          <w:p w14:paraId="55D7C137" w14:textId="77777777" w:rsidR="00E70108" w:rsidRPr="006C0EF8" w:rsidRDefault="00E70108" w:rsidP="00E70108">
            <w:pPr>
              <w:pStyle w:val="TABLEROW"/>
            </w:pPr>
            <w:r>
              <w:t>*</w:t>
            </w:r>
            <w:r w:rsidRPr="006C0EF8">
              <w:t>Discord</w:t>
            </w:r>
          </w:p>
          <w:p w14:paraId="511C3E8F" w14:textId="77777777" w:rsidR="00E70108" w:rsidRPr="006C0EF8" w:rsidRDefault="00E70108" w:rsidP="00E70108">
            <w:pPr>
              <w:pStyle w:val="TABLEROW"/>
            </w:pPr>
            <w:r>
              <w:lastRenderedPageBreak/>
              <w:t>*</w:t>
            </w:r>
            <w:r w:rsidRPr="006C0EF8">
              <w:t>Cisco Spark</w:t>
            </w:r>
          </w:p>
          <w:p w14:paraId="4398DD26" w14:textId="77777777" w:rsidR="00E70108" w:rsidRPr="006C0EF8" w:rsidRDefault="00E70108" w:rsidP="00E70108">
            <w:pPr>
              <w:pStyle w:val="TABLEROW"/>
            </w:pPr>
            <w:r>
              <w:t>*</w:t>
            </w:r>
            <w:r w:rsidRPr="006C0EF8">
              <w:t>Messages</w:t>
            </w:r>
          </w:p>
          <w:p w14:paraId="5A68D58B" w14:textId="77777777" w:rsidR="00E70108" w:rsidRPr="006C0EF8" w:rsidRDefault="00E70108" w:rsidP="00E70108">
            <w:pPr>
              <w:pStyle w:val="TABLEROW"/>
            </w:pPr>
            <w:r>
              <w:t>*</w:t>
            </w:r>
            <w:r w:rsidRPr="006C0EF8">
              <w:t>Viber</w:t>
            </w:r>
          </w:p>
          <w:p w14:paraId="02D50E11" w14:textId="77777777" w:rsidR="00E70108" w:rsidRPr="006C0EF8" w:rsidRDefault="00E70108" w:rsidP="00E70108">
            <w:pPr>
              <w:pStyle w:val="TABLEROW"/>
            </w:pPr>
            <w:r>
              <w:t>*</w:t>
            </w:r>
            <w:r w:rsidRPr="006C0EF8">
              <w:t>Intercom</w:t>
            </w:r>
          </w:p>
          <w:p w14:paraId="42894A1D" w14:textId="77777777" w:rsidR="00E70108" w:rsidRPr="006C0EF8" w:rsidRDefault="00E70108" w:rsidP="00E70108">
            <w:pPr>
              <w:pStyle w:val="TABLEROW"/>
            </w:pPr>
            <w:r>
              <w:t>*</w:t>
            </w:r>
            <w:r w:rsidRPr="006C0EF8">
              <w:t xml:space="preserve">Google </w:t>
            </w:r>
            <w:proofErr w:type="spellStart"/>
            <w:r w:rsidRPr="006C0EF8">
              <w:t>Allo</w:t>
            </w:r>
            <w:proofErr w:type="spellEnd"/>
          </w:p>
          <w:p w14:paraId="27ED0D43" w14:textId="77777777" w:rsidR="00E70108" w:rsidRPr="006C0EF8" w:rsidRDefault="00E70108" w:rsidP="00E70108">
            <w:pPr>
              <w:pStyle w:val="TABLEROW"/>
            </w:pPr>
            <w:r>
              <w:t>*</w:t>
            </w:r>
            <w:proofErr w:type="spellStart"/>
            <w:r w:rsidRPr="006C0EF8">
              <w:t>Twilio</w:t>
            </w:r>
            <w:proofErr w:type="spellEnd"/>
          </w:p>
          <w:p w14:paraId="4C227BD6" w14:textId="77777777" w:rsidR="00E70108" w:rsidRPr="006C0EF8" w:rsidRDefault="00E70108" w:rsidP="00E70108">
            <w:pPr>
              <w:pStyle w:val="TABLEROW"/>
            </w:pPr>
            <w:r>
              <w:t>*</w:t>
            </w:r>
            <w:r w:rsidRPr="006C0EF8">
              <w:t>SMS</w:t>
            </w:r>
          </w:p>
          <w:p w14:paraId="61F598EE" w14:textId="77777777" w:rsidR="00E70108" w:rsidRPr="00A62104" w:rsidRDefault="00E70108" w:rsidP="00E70108">
            <w:pPr>
              <w:pStyle w:val="TABLEROW"/>
            </w:pPr>
            <w:r>
              <w:t>*</w:t>
            </w:r>
            <w:r w:rsidRPr="006C0EF8">
              <w:t>Web</w:t>
            </w:r>
          </w:p>
        </w:tc>
        <w:tc>
          <w:tcPr>
            <w:tcW w:w="1080" w:type="dxa"/>
          </w:tcPr>
          <w:p w14:paraId="25F8DAA6" w14:textId="77777777" w:rsidR="00E70108" w:rsidRPr="00F04040" w:rsidRDefault="00E70108" w:rsidP="00E70108">
            <w:pPr>
              <w:pStyle w:val="TABLEROW"/>
              <w:rPr>
                <w:b/>
              </w:rPr>
            </w:pPr>
            <w:r w:rsidRPr="00F04040">
              <w:rPr>
                <w:b/>
              </w:rPr>
              <w:lastRenderedPageBreak/>
              <w:t>Extending interactions</w:t>
            </w:r>
          </w:p>
          <w:p w14:paraId="56E8D344" w14:textId="77777777" w:rsidR="00E70108" w:rsidRPr="006C0EF8" w:rsidRDefault="00E70108" w:rsidP="00E70108">
            <w:pPr>
              <w:pStyle w:val="TABLEROW"/>
            </w:pPr>
            <w:r>
              <w:t>*</w:t>
            </w:r>
            <w:r w:rsidRPr="006C0EF8">
              <w:t>Google Cloud</w:t>
            </w:r>
          </w:p>
          <w:p w14:paraId="3CFDC40D" w14:textId="77777777" w:rsidR="00E70108" w:rsidRPr="006C0EF8" w:rsidRDefault="00E70108" w:rsidP="00E70108">
            <w:pPr>
              <w:pStyle w:val="TABLEROW"/>
            </w:pPr>
            <w:r>
              <w:t>*</w:t>
            </w:r>
            <w:r w:rsidRPr="006C0EF8">
              <w:t>Watson Conversati</w:t>
            </w:r>
            <w:r w:rsidRPr="006C0EF8">
              <w:lastRenderedPageBreak/>
              <w:t>on</w:t>
            </w:r>
          </w:p>
          <w:p w14:paraId="6E56F339" w14:textId="77777777" w:rsidR="00E70108" w:rsidRPr="006C0EF8" w:rsidRDefault="00E70108" w:rsidP="00E70108">
            <w:pPr>
              <w:pStyle w:val="TABLEROW"/>
            </w:pPr>
            <w:r>
              <w:t>*Alexa Voice</w:t>
            </w:r>
          </w:p>
          <w:p w14:paraId="18BDBD02" w14:textId="77777777" w:rsidR="00E70108" w:rsidRPr="006C0EF8" w:rsidRDefault="00E70108" w:rsidP="00E70108">
            <w:pPr>
              <w:pStyle w:val="TABLEROW"/>
            </w:pPr>
            <w:r>
              <w:t>*</w:t>
            </w:r>
            <w:r w:rsidRPr="006C0EF8">
              <w:t>Luis.ai</w:t>
            </w:r>
          </w:p>
          <w:p w14:paraId="4208AD66" w14:textId="77777777" w:rsidR="00E70108" w:rsidRPr="00A62104" w:rsidRDefault="00E70108" w:rsidP="00E70108">
            <w:pPr>
              <w:pStyle w:val="TABLEROW"/>
            </w:pPr>
            <w:r>
              <w:t>*</w:t>
            </w:r>
            <w:proofErr w:type="spellStart"/>
            <w:r>
              <w:t>MindMeld</w:t>
            </w:r>
            <w:proofErr w:type="spellEnd"/>
          </w:p>
        </w:tc>
        <w:tc>
          <w:tcPr>
            <w:tcW w:w="810" w:type="dxa"/>
          </w:tcPr>
          <w:p w14:paraId="61F0FA52" w14:textId="77777777" w:rsidR="00E70108" w:rsidRPr="00F04040" w:rsidRDefault="00E70108" w:rsidP="00E70108">
            <w:pPr>
              <w:pStyle w:val="TABLEROW"/>
              <w:rPr>
                <w:b/>
              </w:rPr>
            </w:pPr>
            <w:r w:rsidRPr="00F04040">
              <w:rPr>
                <w:b/>
              </w:rPr>
              <w:lastRenderedPageBreak/>
              <w:t>Bot directories</w:t>
            </w:r>
          </w:p>
          <w:p w14:paraId="74BFF494" w14:textId="77777777" w:rsidR="00E70108" w:rsidRPr="006C0EF8" w:rsidRDefault="00E70108" w:rsidP="00E70108">
            <w:pPr>
              <w:pStyle w:val="TABLEROW"/>
            </w:pPr>
            <w:r>
              <w:t>*</w:t>
            </w:r>
            <w:proofErr w:type="spellStart"/>
            <w:r>
              <w:t>BotList</w:t>
            </w:r>
            <w:proofErr w:type="spellEnd"/>
          </w:p>
          <w:p w14:paraId="0316B4FA" w14:textId="77777777" w:rsidR="00E70108" w:rsidRPr="006C0EF8" w:rsidRDefault="00E70108" w:rsidP="00E70108">
            <w:pPr>
              <w:pStyle w:val="TABLEROW"/>
            </w:pPr>
            <w:r>
              <w:t>*</w:t>
            </w:r>
            <w:proofErr w:type="spellStart"/>
            <w:r>
              <w:t>ChatBottle</w:t>
            </w:r>
            <w:proofErr w:type="spellEnd"/>
          </w:p>
          <w:p w14:paraId="19297AD1" w14:textId="77777777" w:rsidR="00E70108" w:rsidRPr="006C0EF8" w:rsidRDefault="00E70108" w:rsidP="00E70108">
            <w:pPr>
              <w:pStyle w:val="TABLEROW"/>
            </w:pPr>
            <w:r>
              <w:t>*</w:t>
            </w:r>
            <w:proofErr w:type="spellStart"/>
            <w:r>
              <w:t>Botwi</w:t>
            </w:r>
            <w:r>
              <w:lastRenderedPageBreak/>
              <w:t>ki</w:t>
            </w:r>
            <w:proofErr w:type="spellEnd"/>
          </w:p>
        </w:tc>
        <w:tc>
          <w:tcPr>
            <w:tcW w:w="1260" w:type="dxa"/>
          </w:tcPr>
          <w:p w14:paraId="67596CE8" w14:textId="77777777" w:rsidR="00E70108" w:rsidRPr="00F04040" w:rsidRDefault="00E70108" w:rsidP="00E70108">
            <w:pPr>
              <w:pStyle w:val="TABLEROW"/>
              <w:rPr>
                <w:b/>
              </w:rPr>
            </w:pPr>
            <w:r w:rsidRPr="00F04040">
              <w:rPr>
                <w:b/>
              </w:rPr>
              <w:lastRenderedPageBreak/>
              <w:t>Payment SDKs</w:t>
            </w:r>
          </w:p>
          <w:p w14:paraId="6CB3EDF9" w14:textId="77777777" w:rsidR="00E70108" w:rsidRPr="006C0EF8" w:rsidRDefault="00E70108" w:rsidP="00E70108">
            <w:pPr>
              <w:pStyle w:val="TABLEROW"/>
            </w:pPr>
            <w:r>
              <w:t>*PayPal</w:t>
            </w:r>
          </w:p>
          <w:p w14:paraId="4DBD66A9" w14:textId="77777777" w:rsidR="00E70108" w:rsidRDefault="00E70108" w:rsidP="00E70108">
            <w:pPr>
              <w:pStyle w:val="TABLEROW"/>
              <w:rPr>
                <w:sz w:val="14"/>
                <w:szCs w:val="14"/>
              </w:rPr>
            </w:pPr>
            <w:r>
              <w:t>*Stripe</w:t>
            </w:r>
          </w:p>
        </w:tc>
        <w:tc>
          <w:tcPr>
            <w:tcW w:w="2610" w:type="dxa"/>
            <w:gridSpan w:val="3"/>
          </w:tcPr>
          <w:p w14:paraId="76184F50" w14:textId="77777777" w:rsidR="00E70108" w:rsidRPr="00F04040" w:rsidRDefault="00E70108" w:rsidP="00E70108">
            <w:pPr>
              <w:pStyle w:val="TABLEROW"/>
              <w:rPr>
                <w:b/>
              </w:rPr>
            </w:pPr>
            <w:proofErr w:type="spellStart"/>
            <w:r w:rsidRPr="00F04040">
              <w:rPr>
                <w:b/>
              </w:rPr>
              <w:t>Bot</w:t>
            </w:r>
            <w:proofErr w:type="spellEnd"/>
            <w:r w:rsidRPr="00F04040">
              <w:rPr>
                <w:b/>
              </w:rPr>
              <w:t>-building tools</w:t>
            </w:r>
          </w:p>
          <w:p w14:paraId="1DA79BD0" w14:textId="77777777" w:rsidR="00E70108" w:rsidRPr="006C0EF8" w:rsidRDefault="00E70108" w:rsidP="00E70108">
            <w:pPr>
              <w:pStyle w:val="TABLEROW"/>
            </w:pPr>
            <w:r>
              <w:t>*Api.ai</w:t>
            </w:r>
          </w:p>
          <w:p w14:paraId="421135D5" w14:textId="77777777" w:rsidR="00E70108" w:rsidRPr="006C0EF8" w:rsidRDefault="00FC5A8D" w:rsidP="00E70108">
            <w:pPr>
              <w:pStyle w:val="TABLEROW"/>
            </w:pPr>
            <w:r>
              <w:t>*</w:t>
            </w:r>
            <w:proofErr w:type="spellStart"/>
            <w:r>
              <w:t>Pandorab</w:t>
            </w:r>
            <w:r w:rsidR="00E70108">
              <w:t>ots</w:t>
            </w:r>
            <w:proofErr w:type="spellEnd"/>
          </w:p>
          <w:p w14:paraId="294AF9DB" w14:textId="77777777" w:rsidR="00E70108" w:rsidRPr="006C0EF8" w:rsidRDefault="00E70108" w:rsidP="00E70108">
            <w:pPr>
              <w:pStyle w:val="TABLEROW"/>
            </w:pPr>
            <w:r>
              <w:t>*</w:t>
            </w:r>
            <w:proofErr w:type="spellStart"/>
            <w:r>
              <w:t>Chatfuel</w:t>
            </w:r>
            <w:proofErr w:type="spellEnd"/>
          </w:p>
          <w:p w14:paraId="3C60195B" w14:textId="77777777" w:rsidR="00E70108" w:rsidRPr="006C0EF8" w:rsidRDefault="00E70108" w:rsidP="00E70108">
            <w:pPr>
              <w:pStyle w:val="TABLEROW"/>
            </w:pPr>
            <w:r>
              <w:t>*</w:t>
            </w:r>
            <w:proofErr w:type="spellStart"/>
            <w:r>
              <w:t>Rebotify</w:t>
            </w:r>
            <w:proofErr w:type="spellEnd"/>
          </w:p>
          <w:p w14:paraId="4DB986E2" w14:textId="77777777" w:rsidR="00E70108" w:rsidRPr="006C0EF8" w:rsidRDefault="00B057BF" w:rsidP="00E70108">
            <w:pPr>
              <w:pStyle w:val="TABLEROW"/>
            </w:pPr>
            <w:r>
              <w:t>*</w:t>
            </w:r>
            <w:proofErr w:type="spellStart"/>
            <w:r>
              <w:t>Botk</w:t>
            </w:r>
            <w:r w:rsidR="00E70108">
              <w:t>it</w:t>
            </w:r>
            <w:proofErr w:type="spellEnd"/>
          </w:p>
          <w:p w14:paraId="6178693C" w14:textId="77777777" w:rsidR="00E70108" w:rsidRPr="006C0EF8" w:rsidRDefault="00E70108" w:rsidP="00E70108">
            <w:pPr>
              <w:pStyle w:val="TABLEROW"/>
            </w:pPr>
            <w:r>
              <w:t>*</w:t>
            </w:r>
            <w:proofErr w:type="spellStart"/>
            <w:r>
              <w:t>Gupshup</w:t>
            </w:r>
            <w:proofErr w:type="spellEnd"/>
          </w:p>
          <w:p w14:paraId="636A1A88" w14:textId="77777777" w:rsidR="00E70108" w:rsidRPr="006C0EF8" w:rsidRDefault="00E70108" w:rsidP="00E70108">
            <w:pPr>
              <w:pStyle w:val="TABLEROW"/>
            </w:pPr>
            <w:r>
              <w:t>*</w:t>
            </w:r>
            <w:proofErr w:type="spellStart"/>
            <w:r>
              <w:t>O</w:t>
            </w:r>
            <w:r w:rsidRPr="006C0EF8">
              <w:t>nS</w:t>
            </w:r>
            <w:r>
              <w:t>equel</w:t>
            </w:r>
            <w:proofErr w:type="spellEnd"/>
          </w:p>
          <w:p w14:paraId="7888B748" w14:textId="77777777" w:rsidR="00E70108" w:rsidRPr="006C0EF8" w:rsidRDefault="00E70108" w:rsidP="00E70108">
            <w:pPr>
              <w:pStyle w:val="TABLEROW"/>
            </w:pPr>
            <w:r>
              <w:lastRenderedPageBreak/>
              <w:t>*</w:t>
            </w:r>
            <w:r w:rsidRPr="006C0EF8">
              <w:t>Flow</w:t>
            </w:r>
            <w:r>
              <w:t xml:space="preserve"> </w:t>
            </w:r>
            <w:r w:rsidRPr="006C0EF8">
              <w:t>XO</w:t>
            </w:r>
          </w:p>
          <w:p w14:paraId="2FEC4A3B" w14:textId="77777777" w:rsidR="00E70108" w:rsidRPr="006C0EF8" w:rsidRDefault="00E70108" w:rsidP="00E70108">
            <w:pPr>
              <w:pStyle w:val="TABLEROW"/>
            </w:pPr>
            <w:r>
              <w:t>*</w:t>
            </w:r>
            <w:proofErr w:type="spellStart"/>
            <w:r>
              <w:t>Botsify</w:t>
            </w:r>
            <w:proofErr w:type="spellEnd"/>
          </w:p>
          <w:p w14:paraId="16E883B1" w14:textId="77777777" w:rsidR="00E70108" w:rsidRPr="00A62104" w:rsidRDefault="00E70108" w:rsidP="00E70108">
            <w:pPr>
              <w:pStyle w:val="TABLEROW"/>
            </w:pPr>
            <w:r>
              <w:t>*</w:t>
            </w:r>
            <w:proofErr w:type="spellStart"/>
            <w:r>
              <w:t>MockBot</w:t>
            </w:r>
            <w:proofErr w:type="spellEnd"/>
          </w:p>
        </w:tc>
        <w:tc>
          <w:tcPr>
            <w:tcW w:w="925" w:type="dxa"/>
          </w:tcPr>
          <w:p w14:paraId="7110D100" w14:textId="77777777" w:rsidR="00E70108" w:rsidRPr="00F04040" w:rsidRDefault="00E70108" w:rsidP="00E70108">
            <w:pPr>
              <w:pStyle w:val="TABLEROW"/>
              <w:rPr>
                <w:b/>
              </w:rPr>
            </w:pPr>
            <w:r w:rsidRPr="00F04040">
              <w:rPr>
                <w:b/>
              </w:rPr>
              <w:lastRenderedPageBreak/>
              <w:t>Online communities</w:t>
            </w:r>
          </w:p>
          <w:p w14:paraId="2D2ED394" w14:textId="77777777" w:rsidR="00E70108" w:rsidRPr="006C0EF8" w:rsidRDefault="00E70108" w:rsidP="00E70108">
            <w:pPr>
              <w:pStyle w:val="TABLEROW"/>
            </w:pPr>
            <w:r>
              <w:t>*</w:t>
            </w:r>
            <w:proofErr w:type="spellStart"/>
            <w:r>
              <w:t>Botmakers</w:t>
            </w:r>
            <w:proofErr w:type="spellEnd"/>
          </w:p>
          <w:p w14:paraId="7877A1DD" w14:textId="77777777" w:rsidR="00E70108" w:rsidRPr="006C0EF8" w:rsidRDefault="00E70108" w:rsidP="00E70108">
            <w:pPr>
              <w:pStyle w:val="TABLEROW"/>
            </w:pPr>
            <w:r>
              <w:t>*</w:t>
            </w:r>
            <w:r w:rsidRPr="006C0EF8">
              <w:t>Chatbots.org</w:t>
            </w:r>
          </w:p>
          <w:p w14:paraId="208997F8" w14:textId="77777777" w:rsidR="00E70108" w:rsidRPr="006C0EF8" w:rsidRDefault="00E70108" w:rsidP="00E70108">
            <w:pPr>
              <w:pStyle w:val="TABLEROW"/>
            </w:pPr>
            <w:r>
              <w:t>*chatbot</w:t>
            </w:r>
            <w:r>
              <w:lastRenderedPageBreak/>
              <w:t>sm</w:t>
            </w:r>
            <w:r w:rsidRPr="006C0EF8">
              <w:t>agazine.com</w:t>
            </w:r>
          </w:p>
          <w:p w14:paraId="5997C229" w14:textId="77777777" w:rsidR="00E70108" w:rsidRPr="00A62104" w:rsidRDefault="00E70108" w:rsidP="00E70108">
            <w:pPr>
              <w:pStyle w:val="TABLEROW"/>
            </w:pPr>
            <w:r>
              <w:t>*Stack Overflow</w:t>
            </w:r>
          </w:p>
        </w:tc>
      </w:tr>
      <w:tr w:rsidR="00E70108" w14:paraId="3CD40068" w14:textId="77777777" w:rsidTr="009E6A85">
        <w:tc>
          <w:tcPr>
            <w:tcW w:w="8750" w:type="dxa"/>
            <w:gridSpan w:val="11"/>
          </w:tcPr>
          <w:p w14:paraId="635B3382" w14:textId="77777777" w:rsidR="00E70108" w:rsidRPr="00A62104" w:rsidRDefault="00E70108" w:rsidP="006E7112">
            <w:pPr>
              <w:pStyle w:val="TABLEFOOTNOTE"/>
            </w:pPr>
            <w:r>
              <w:lastRenderedPageBreak/>
              <w:t>*</w:t>
            </w:r>
            <w:r w:rsidRPr="003E3C4A">
              <w:t xml:space="preserve">The </w:t>
            </w:r>
            <w:r>
              <w:t>table’s bottom</w:t>
            </w:r>
            <w:r w:rsidRPr="003E3C4A">
              <w:t xml:space="preserve"> row </w:t>
            </w:r>
            <w:r>
              <w:t>lists</w:t>
            </w:r>
            <w:r w:rsidRPr="003E3C4A">
              <w:t xml:space="preserve"> additional bot development technologies, by category. </w:t>
            </w:r>
            <w:r>
              <w:t>This list isn’t comprehensive; it’s just a sampling</w:t>
            </w:r>
            <w:r w:rsidRPr="003E3C4A">
              <w:t xml:space="preserve"> of popular technologies for bot builders to leverage.</w:t>
            </w:r>
            <w:r>
              <w:t xml:space="preserve"> </w:t>
            </w:r>
            <w:r w:rsidR="006E7112">
              <w:t xml:space="preserve">RTM = Real Time Messaging, </w:t>
            </w:r>
            <w:r>
              <w:t xml:space="preserve">OSS = open source software, </w:t>
            </w:r>
            <w:r w:rsidR="00217885">
              <w:t xml:space="preserve">REST = Representational State Transfer, </w:t>
            </w:r>
            <w:r>
              <w:t>SDK = software development kit, and SMS = Short Message Service</w:t>
            </w:r>
          </w:p>
        </w:tc>
      </w:tr>
    </w:tbl>
    <w:p w14:paraId="2C206B20" w14:textId="77777777" w:rsidR="00A93E1A" w:rsidRPr="003E3C4A" w:rsidRDefault="00A93E1A" w:rsidP="00A93E1A">
      <w:pPr>
        <w:pStyle w:val="Heading2"/>
      </w:pPr>
      <w:r w:rsidRPr="003E3C4A">
        <w:t>Creation Platforms</w:t>
      </w:r>
    </w:p>
    <w:p w14:paraId="72BA8031" w14:textId="77777777" w:rsidR="00A93E1A" w:rsidRPr="003E3C4A" w:rsidRDefault="00A93E1A" w:rsidP="00A93E1A">
      <w:pPr>
        <w:pStyle w:val="PARAGRAPHNOINDENT"/>
      </w:pPr>
      <w:r w:rsidRPr="003E3C4A">
        <w:t>Creation platforms provide a variety of software foundations, frameworks, toolkits, APIs, and other advanced features (</w:t>
      </w:r>
      <w:r>
        <w:t>for example, natural-</w:t>
      </w:r>
      <w:r w:rsidRPr="003E3C4A">
        <w:t xml:space="preserve">language processing, search, </w:t>
      </w:r>
      <w:r>
        <w:t xml:space="preserve">and </w:t>
      </w:r>
      <w:r w:rsidRPr="003E3C4A">
        <w:t xml:space="preserve">image processing). </w:t>
      </w:r>
      <w:r w:rsidR="003F2865">
        <w:t>These</w:t>
      </w:r>
      <w:r w:rsidRPr="003E3C4A">
        <w:t xml:space="preserve"> platforms </w:t>
      </w:r>
      <w:r>
        <w:t>can</w:t>
      </w:r>
      <w:r w:rsidRPr="003E3C4A">
        <w:t xml:space="preserve"> be distribution</w:t>
      </w:r>
      <w:r w:rsidR="003F2865">
        <w:t>-</w:t>
      </w:r>
      <w:r w:rsidRPr="003E3C4A">
        <w:t xml:space="preserve">platform-specific or produce bots that </w:t>
      </w:r>
      <w:r>
        <w:t>are deployable</w:t>
      </w:r>
      <w:r w:rsidRPr="003E3C4A">
        <w:t xml:space="preserve"> across multiple platforms, such as t</w:t>
      </w:r>
      <w:r>
        <w:t xml:space="preserve">he Microsoft Bot Framework, </w:t>
      </w:r>
      <w:proofErr w:type="spellStart"/>
      <w:r>
        <w:t>Botkit</w:t>
      </w:r>
      <w:proofErr w:type="spellEnd"/>
      <w:r>
        <w:t xml:space="preserve">, and </w:t>
      </w:r>
      <w:proofErr w:type="spellStart"/>
      <w:r>
        <w:t>Pandorab</w:t>
      </w:r>
      <w:r w:rsidRPr="003E3C4A">
        <w:t>ots</w:t>
      </w:r>
      <w:proofErr w:type="spellEnd"/>
      <w:r w:rsidRPr="003E3C4A">
        <w:t>.</w:t>
      </w:r>
    </w:p>
    <w:p w14:paraId="77D4C245" w14:textId="77777777" w:rsidR="00A93E1A" w:rsidRDefault="00A93E1A" w:rsidP="00A93E1A">
      <w:pPr>
        <w:pStyle w:val="PARAGRAPH"/>
      </w:pPr>
      <w:r>
        <w:t>T</w:t>
      </w:r>
      <w:r w:rsidR="003F2865">
        <w:t xml:space="preserve">he </w:t>
      </w:r>
      <w:r w:rsidRPr="003E3C4A">
        <w:t>provide</w:t>
      </w:r>
      <w:r w:rsidR="003F2865">
        <w:t>d</w:t>
      </w:r>
      <w:r w:rsidRPr="003E3C4A">
        <w:t xml:space="preserve"> services </w:t>
      </w:r>
      <w:r w:rsidR="003F2865">
        <w:t>range</w:t>
      </w:r>
      <w:r w:rsidRPr="003E3C4A">
        <w:t xml:space="preserve"> from d</w:t>
      </w:r>
      <w:r>
        <w:t xml:space="preserve">ocumentation and code templates to no-code-required </w:t>
      </w:r>
      <w:proofErr w:type="spellStart"/>
      <w:r>
        <w:t>bot</w:t>
      </w:r>
      <w:proofErr w:type="spellEnd"/>
      <w:r>
        <w:t>-</w:t>
      </w:r>
      <w:r w:rsidRPr="003E3C4A">
        <w:t>b</w:t>
      </w:r>
      <w:r>
        <w:t xml:space="preserve">uilding interfaces such as </w:t>
      </w:r>
      <w:proofErr w:type="spellStart"/>
      <w:r>
        <w:t>Chatf</w:t>
      </w:r>
      <w:r w:rsidRPr="003E3C4A">
        <w:t>uel</w:t>
      </w:r>
      <w:proofErr w:type="spellEnd"/>
      <w:r w:rsidRPr="003E3C4A">
        <w:t xml:space="preserve">. Many popular creation platforms also </w:t>
      </w:r>
      <w:r w:rsidR="003F2865">
        <w:t>have</w:t>
      </w:r>
      <w:r w:rsidRPr="003E3C4A">
        <w:t xml:space="preserve"> vibrant developer ecosystem</w:t>
      </w:r>
      <w:r>
        <w:t>s—</w:t>
      </w:r>
      <w:r w:rsidRPr="003E3C4A">
        <w:t xml:space="preserve">developers can connect with these online communities to obtain expertise in the form of tutorials, articles, discussions, and support. Other general bot development communities, such as </w:t>
      </w:r>
      <w:proofErr w:type="spellStart"/>
      <w:r>
        <w:t>Botm</w:t>
      </w:r>
      <w:r w:rsidRPr="003E3C4A">
        <w:t>aker</w:t>
      </w:r>
      <w:r>
        <w:t>’</w:t>
      </w:r>
      <w:r w:rsidRPr="003E3C4A">
        <w:t>s</w:t>
      </w:r>
      <w:proofErr w:type="spellEnd"/>
      <w:r w:rsidRPr="003E3C4A">
        <w:t xml:space="preserve"> Slack group and the </w:t>
      </w:r>
      <w:proofErr w:type="spellStart"/>
      <w:r w:rsidRPr="001D5212">
        <w:rPr>
          <w:i/>
        </w:rPr>
        <w:t>Chatbot</w:t>
      </w:r>
      <w:proofErr w:type="spellEnd"/>
      <w:r w:rsidRPr="001D5212">
        <w:rPr>
          <w:i/>
        </w:rPr>
        <w:t xml:space="preserve"> Magazine</w:t>
      </w:r>
      <w:r w:rsidR="003F2865">
        <w:t xml:space="preserve"> community, are </w:t>
      </w:r>
      <w:r w:rsidRPr="003E3C4A">
        <w:t>hotbed</w:t>
      </w:r>
      <w:r w:rsidR="003F2865">
        <w:t>s</w:t>
      </w:r>
      <w:r w:rsidRPr="003E3C4A">
        <w:t xml:space="preserve"> for discussions on a variety of bot-related topics.</w:t>
      </w:r>
    </w:p>
    <w:p w14:paraId="382DD59E" w14:textId="77777777" w:rsidR="004E42B5" w:rsidRPr="003E3C4A" w:rsidRDefault="004E42B5" w:rsidP="00BD61B3">
      <w:pPr>
        <w:pStyle w:val="Heading2"/>
      </w:pPr>
      <w:r w:rsidRPr="003E3C4A">
        <w:t>Distribution Platforms</w:t>
      </w:r>
    </w:p>
    <w:p w14:paraId="5168CE50" w14:textId="77777777" w:rsidR="002536F3" w:rsidRDefault="004E42B5" w:rsidP="00EF4991">
      <w:pPr>
        <w:pStyle w:val="PARAGRAPHNOINDENT"/>
      </w:pPr>
      <w:r w:rsidRPr="003E3C4A">
        <w:t xml:space="preserve">Distribution platforms dictate where and how </w:t>
      </w:r>
      <w:r w:rsidR="00092574" w:rsidRPr="003E3C4A">
        <w:t xml:space="preserve">users </w:t>
      </w:r>
      <w:r w:rsidR="00092574">
        <w:t>access</w:t>
      </w:r>
      <w:r w:rsidR="00092574" w:rsidRPr="003E3C4A">
        <w:t xml:space="preserve"> </w:t>
      </w:r>
      <w:r w:rsidRPr="003E3C4A">
        <w:t>bots</w:t>
      </w:r>
      <w:r w:rsidR="007B27FB">
        <w:t>;</w:t>
      </w:r>
      <w:r w:rsidRPr="003E3C4A">
        <w:t xml:space="preserve"> many center around messaging or social networking (</w:t>
      </w:r>
      <w:r w:rsidR="00100E32">
        <w:t xml:space="preserve">for example, </w:t>
      </w:r>
      <w:r w:rsidRPr="003E3C4A">
        <w:t xml:space="preserve">Messenger, Skype, </w:t>
      </w:r>
      <w:r w:rsidR="00092574">
        <w:t xml:space="preserve">and </w:t>
      </w:r>
      <w:r w:rsidRPr="003E3C4A">
        <w:t>WeCh</w:t>
      </w:r>
      <w:r w:rsidR="00092574">
        <w:t>at). Other platforms are domain-</w:t>
      </w:r>
      <w:r w:rsidRPr="003E3C4A">
        <w:t xml:space="preserve">specific channels </w:t>
      </w:r>
      <w:r w:rsidR="00092574">
        <w:t>for</w:t>
      </w:r>
      <w:r w:rsidRPr="003E3C4A">
        <w:t xml:space="preserve"> developers</w:t>
      </w:r>
      <w:r w:rsidR="00092574">
        <w:t xml:space="preserve"> </w:t>
      </w:r>
      <w:r w:rsidR="00092574" w:rsidRPr="003E3C4A">
        <w:t>(</w:t>
      </w:r>
      <w:r w:rsidR="00092574">
        <w:t xml:space="preserve">for example, </w:t>
      </w:r>
      <w:r w:rsidR="00092574" w:rsidRPr="003E3C4A">
        <w:t>Slack, Teams, and HipChat)</w:t>
      </w:r>
      <w:r w:rsidRPr="003E3C4A">
        <w:t>. These platforms</w:t>
      </w:r>
      <w:r w:rsidR="00092574">
        <w:t xml:space="preserve"> support human–</w:t>
      </w:r>
      <w:r w:rsidRPr="003E3C4A">
        <w:t>bot, bot</w:t>
      </w:r>
      <w:r w:rsidR="00092574">
        <w:t>–</w:t>
      </w:r>
      <w:r w:rsidRPr="003E3C4A">
        <w:t>bot, or even system</w:t>
      </w:r>
      <w:r w:rsidR="00092574">
        <w:t>–</w:t>
      </w:r>
      <w:r w:rsidRPr="003E3C4A">
        <w:t>bot interactions.</w:t>
      </w:r>
    </w:p>
    <w:p w14:paraId="3CBFAA94" w14:textId="77777777" w:rsidR="004E42B5" w:rsidRPr="003E3C4A" w:rsidRDefault="004E42B5" w:rsidP="004E42B5">
      <w:pPr>
        <w:pStyle w:val="PARAGRAPH"/>
      </w:pPr>
      <w:r w:rsidRPr="003E3C4A">
        <w:t xml:space="preserve">Selecting the right distribution platform can benefit developers in a variety of ways. Some </w:t>
      </w:r>
      <w:r w:rsidR="00092574">
        <w:t xml:space="preserve">platforms </w:t>
      </w:r>
      <w:r w:rsidRPr="003E3C4A">
        <w:t xml:space="preserve">provide </w:t>
      </w:r>
      <w:r w:rsidR="00EF4991">
        <w:t xml:space="preserve">access to </w:t>
      </w:r>
      <w:r w:rsidR="00092574">
        <w:t>a</w:t>
      </w:r>
      <w:r w:rsidR="00EF4991">
        <w:t xml:space="preserve"> user base</w:t>
      </w:r>
      <w:r w:rsidR="006342C8">
        <w:t>.</w:t>
      </w:r>
      <w:r w:rsidRPr="00EF4991">
        <w:rPr>
          <w:rStyle w:val="bibref0"/>
        </w:rPr>
        <w:t>5</w:t>
      </w:r>
      <w:r w:rsidR="006342C8" w:rsidRPr="006342C8">
        <w:t xml:space="preserve"> L</w:t>
      </w:r>
      <w:r w:rsidRPr="003E3C4A">
        <w:t xml:space="preserve">aunching a bot on an existing platform gives developers a head start in overcoming the cold-start user problem many new applications face. Developers should </w:t>
      </w:r>
      <w:r w:rsidR="00092574" w:rsidRPr="003E3C4A">
        <w:t xml:space="preserve">consider </w:t>
      </w:r>
      <w:r w:rsidRPr="003E3C4A">
        <w:t>not only the size of the platform</w:t>
      </w:r>
      <w:r w:rsidR="002536F3">
        <w:t>’</w:t>
      </w:r>
      <w:r w:rsidR="00092574">
        <w:t xml:space="preserve">s user base </w:t>
      </w:r>
      <w:r w:rsidRPr="003E3C4A">
        <w:t>but also the general us</w:t>
      </w:r>
      <w:r w:rsidR="007B27FB">
        <w:t xml:space="preserve">er demographics and </w:t>
      </w:r>
      <w:r w:rsidR="006342C8">
        <w:t xml:space="preserve">the </w:t>
      </w:r>
      <w:r w:rsidR="006342C8" w:rsidRPr="003E3C4A">
        <w:t xml:space="preserve">access </w:t>
      </w:r>
      <w:r w:rsidR="007B27FB">
        <w:t xml:space="preserve">costs for </w:t>
      </w:r>
      <w:r w:rsidRPr="003E3C4A">
        <w:t>user</w:t>
      </w:r>
      <w:r w:rsidR="007B27FB">
        <w:t>s</w:t>
      </w:r>
      <w:r w:rsidRPr="003E3C4A">
        <w:t>.</w:t>
      </w:r>
      <w:r w:rsidR="002536F3">
        <w:t xml:space="preserve"> </w:t>
      </w:r>
      <w:r w:rsidRPr="003E3C4A">
        <w:t xml:space="preserve">These platforms define and standardize how users </w:t>
      </w:r>
      <w:r w:rsidR="00E862F8">
        <w:t>interact with bots</w:t>
      </w:r>
      <w:r w:rsidRPr="003E3C4A">
        <w:t xml:space="preserve"> and have built-in support for commands, natural language, speech, and even rich UI controls. The method of interacting with a bot strongly influences the user</w:t>
      </w:r>
      <w:r w:rsidR="002536F3">
        <w:t>’</w:t>
      </w:r>
      <w:r w:rsidRPr="003E3C4A">
        <w:t xml:space="preserve">s experience </w:t>
      </w:r>
      <w:r w:rsidR="00092574">
        <w:t>and</w:t>
      </w:r>
      <w:r w:rsidRPr="003E3C4A">
        <w:t xml:space="preserve"> the types of tasks </w:t>
      </w:r>
      <w:r w:rsidR="00092574">
        <w:t>users can perform</w:t>
      </w:r>
      <w:r w:rsidRPr="003E3C4A">
        <w:t>.</w:t>
      </w:r>
    </w:p>
    <w:p w14:paraId="1FFFCF9A" w14:textId="77777777" w:rsidR="004E42B5" w:rsidRPr="003E3C4A" w:rsidRDefault="004E42B5" w:rsidP="004E42B5">
      <w:pPr>
        <w:pStyle w:val="PARAGRAPH"/>
      </w:pPr>
      <w:r w:rsidRPr="003E3C4A">
        <w:t>Many distribution platforms offer mechanisms for users to discover and try out new bots. Like Apple</w:t>
      </w:r>
      <w:r w:rsidR="002536F3">
        <w:t>’</w:t>
      </w:r>
      <w:r w:rsidRPr="003E3C4A">
        <w:t>s App</w:t>
      </w:r>
      <w:r w:rsidR="00EF4991">
        <w:t xml:space="preserve"> </w:t>
      </w:r>
      <w:r w:rsidRPr="003E3C4A">
        <w:t xml:space="preserve">Store, some platforms offer virtual </w:t>
      </w:r>
      <w:r w:rsidR="00EF4991">
        <w:t>“</w:t>
      </w:r>
      <w:r w:rsidRPr="003E3C4A">
        <w:t>bot stores</w:t>
      </w:r>
      <w:r w:rsidR="002536F3">
        <w:t>’’</w:t>
      </w:r>
      <w:r w:rsidRPr="003E3C4A">
        <w:t xml:space="preserve"> where users browse for bots. Third-party sites (</w:t>
      </w:r>
      <w:r w:rsidR="00100E32">
        <w:t xml:space="preserve">for example, </w:t>
      </w:r>
      <w:proofErr w:type="spellStart"/>
      <w:r w:rsidRPr="003E3C4A">
        <w:t>BotList</w:t>
      </w:r>
      <w:proofErr w:type="spellEnd"/>
      <w:r w:rsidR="00092574">
        <w:t xml:space="preserve"> and </w:t>
      </w:r>
      <w:proofErr w:type="spellStart"/>
      <w:r w:rsidR="00092574">
        <w:t>ChatB</w:t>
      </w:r>
      <w:r w:rsidRPr="003E3C4A">
        <w:t>ottle</w:t>
      </w:r>
      <w:proofErr w:type="spellEnd"/>
      <w:r w:rsidRPr="003E3C4A">
        <w:t xml:space="preserve">) also provide online catalogs of bots for many popular distribution platforms, making it easier for developers to promote and market their bots. Mature distribution channels have monetization features that </w:t>
      </w:r>
      <w:r w:rsidR="00092574">
        <w:t>let</w:t>
      </w:r>
      <w:r w:rsidRPr="003E3C4A">
        <w:t xml:space="preserve"> bots safely collect payments from users, </w:t>
      </w:r>
      <w:r w:rsidR="00D874BD">
        <w:t>which is</w:t>
      </w:r>
      <w:r w:rsidRPr="003E3C4A">
        <w:t xml:space="preserve"> particularly useful </w:t>
      </w:r>
      <w:r w:rsidR="00CF1D60">
        <w:t>for people</w:t>
      </w:r>
      <w:r w:rsidRPr="003E3C4A">
        <w:t xml:space="preserve"> developing </w:t>
      </w:r>
      <w:r w:rsidRPr="003E3C4A">
        <w:lastRenderedPageBreak/>
        <w:t>transactional-style bots.</w:t>
      </w:r>
    </w:p>
    <w:p w14:paraId="33CC06A3" w14:textId="77777777" w:rsidR="004E42B5" w:rsidRPr="003E3C4A" w:rsidRDefault="00CC5EA3" w:rsidP="00BD61B3">
      <w:pPr>
        <w:pStyle w:val="Heading1"/>
      </w:pPr>
      <w:r>
        <w:t>Insights on Creating and Using</w:t>
      </w:r>
      <w:r w:rsidR="004E42B5" w:rsidRPr="003E3C4A">
        <w:t xml:space="preserve"> Bots</w:t>
      </w:r>
    </w:p>
    <w:p w14:paraId="35275DD4" w14:textId="77777777" w:rsidR="004E42B5" w:rsidRDefault="004E42B5" w:rsidP="00BD61B3">
      <w:pPr>
        <w:pStyle w:val="PARAGRAPHNOINDENT"/>
      </w:pPr>
      <w:r w:rsidRPr="003E3C4A">
        <w:t>Bots are rapidly becoming pervasive: we interact with them in cars, at home, in ent</w:t>
      </w:r>
      <w:r w:rsidR="00B066BE">
        <w:t>ertainment devices, and at work. A</w:t>
      </w:r>
      <w:r w:rsidRPr="003E3C4A">
        <w:t>nd</w:t>
      </w:r>
      <w:r w:rsidR="00B066BE">
        <w:t>, as we discuss</w:t>
      </w:r>
      <w:r w:rsidRPr="003E3C4A">
        <w:t xml:space="preserve"> in the sidebar, bots play a sophisticated and increasingly significant role in software development projects. We need to learn from these early adoption experiences to find out </w:t>
      </w:r>
      <w:r w:rsidR="00B066BE">
        <w:t>not only what works well</w:t>
      </w:r>
      <w:r w:rsidRPr="003E3C4A">
        <w:t xml:space="preserve"> but also what </w:t>
      </w:r>
      <w:r w:rsidR="00B066BE">
        <w:t>might</w:t>
      </w:r>
      <w:r w:rsidRPr="003E3C4A">
        <w:t xml:space="preserve"> go wrong. Here are insights we</w:t>
      </w:r>
      <w:r w:rsidR="002536F3">
        <w:t>’</w:t>
      </w:r>
      <w:r w:rsidRPr="003E3C4A">
        <w:t>ve gained from our research that developers should consider when creating and using bots.</w:t>
      </w:r>
    </w:p>
    <w:p w14:paraId="424753D9" w14:textId="77777777" w:rsidR="00A1217E" w:rsidRDefault="00A1217E" w:rsidP="00A1217E">
      <w:pPr>
        <w:pStyle w:val="PARAGRAPH"/>
      </w:pPr>
    </w:p>
    <w:p w14:paraId="456890C3" w14:textId="77777777" w:rsidR="00A1217E" w:rsidRPr="00A1217E" w:rsidRDefault="00A1217E" w:rsidP="00A1217E">
      <w:pPr>
        <w:pStyle w:val="PARAGRAPH"/>
      </w:pPr>
      <w:commentRangeStart w:id="7"/>
      <w:r w:rsidRPr="00E92041">
        <w:rPr>
          <w:b/>
        </w:rPr>
        <w:t>//</w:t>
      </w:r>
      <w:r w:rsidR="00103E51">
        <w:rPr>
          <w:b/>
        </w:rPr>
        <w:t>5</w:t>
      </w:r>
      <w:r w:rsidRPr="00E92041">
        <w:rPr>
          <w:b/>
        </w:rPr>
        <w:t xml:space="preserve">. </w:t>
      </w:r>
      <w:r w:rsidR="000157B2">
        <w:rPr>
          <w:b/>
        </w:rPr>
        <w:t>Peggy:</w:t>
      </w:r>
      <w:r w:rsidRPr="00E92041">
        <w:rPr>
          <w:b/>
        </w:rPr>
        <w:t xml:space="preserve"> </w:t>
      </w:r>
      <w:r>
        <w:rPr>
          <w:b/>
        </w:rPr>
        <w:t>I reworked the following subheadings to shorten them and make them consistent</w:t>
      </w:r>
      <w:r w:rsidRPr="00E92041">
        <w:rPr>
          <w:b/>
        </w:rPr>
        <w:t>.//</w:t>
      </w:r>
      <w:commentRangeEnd w:id="7"/>
      <w:r w:rsidR="00786307">
        <w:rPr>
          <w:rStyle w:val="CommentReference"/>
          <w:rFonts w:asciiTheme="minorHAnsi" w:hAnsiTheme="minorHAnsi"/>
        </w:rPr>
        <w:commentReference w:id="7"/>
      </w:r>
    </w:p>
    <w:p w14:paraId="57865604" w14:textId="77777777" w:rsidR="004E42B5" w:rsidRPr="003E3C4A" w:rsidRDefault="004E42B5" w:rsidP="00CC5EA3">
      <w:pPr>
        <w:pStyle w:val="Heading2"/>
      </w:pPr>
      <w:r w:rsidRPr="003E3C4A">
        <w:t>Amplification Doesn</w:t>
      </w:r>
      <w:r w:rsidR="002536F3">
        <w:t>’</w:t>
      </w:r>
      <w:r w:rsidRPr="003E3C4A">
        <w:t>t Replace Collaboration</w:t>
      </w:r>
    </w:p>
    <w:p w14:paraId="579EB4BD" w14:textId="77777777" w:rsidR="002536F3" w:rsidRDefault="004E42B5" w:rsidP="00CC5EA3">
      <w:pPr>
        <w:pStyle w:val="PARAGRAPHNOINDENT"/>
      </w:pPr>
      <w:r w:rsidRPr="003E3C4A">
        <w:t xml:space="preserve">Bots are frequently used in group or collaborative settings to automate tasks that normally require human interaction. But removing collaboration opportunities can </w:t>
      </w:r>
      <w:r w:rsidR="00463468">
        <w:t>hamper</w:t>
      </w:r>
      <w:r w:rsidRPr="003E3C4A">
        <w:t xml:space="preserve"> creativity and productivity. Rather than replacing collaboration, bots can be used to reduce friction in communication or task coordination. For example, bots </w:t>
      </w:r>
      <w:r w:rsidR="00286566">
        <w:t>could</w:t>
      </w:r>
      <w:r w:rsidRPr="003E3C4A">
        <w:t xml:space="preserve"> provide transparency on task progress, make team goals more visible, link experts with novices, </w:t>
      </w:r>
      <w:r w:rsidR="00286566">
        <w:t>and</w:t>
      </w:r>
      <w:r w:rsidRPr="003E3C4A">
        <w:t xml:space="preserve"> b</w:t>
      </w:r>
      <w:r w:rsidR="00CC5EA3">
        <w:t>uild team trust and cooperation.</w:t>
      </w:r>
      <w:r w:rsidRPr="00CC5EA3">
        <w:rPr>
          <w:rStyle w:val="bibref0"/>
        </w:rPr>
        <w:t>6</w:t>
      </w:r>
      <w:r w:rsidRPr="003E3C4A">
        <w:t xml:space="preserve"> However, the poor design or overuse of bots </w:t>
      </w:r>
      <w:r w:rsidR="00286566">
        <w:t>might</w:t>
      </w:r>
      <w:r w:rsidRPr="003E3C4A">
        <w:t xml:space="preserve"> lead to information and interruption overload</w:t>
      </w:r>
      <w:r w:rsidR="00CC5EA3">
        <w:t>—</w:t>
      </w:r>
      <w:ins w:id="8" w:author="Peggy" w:date="2017-10-17T17:03:00Z">
        <w:r w:rsidR="00786307">
          <w:t xml:space="preserve">issues </w:t>
        </w:r>
      </w:ins>
      <w:del w:id="9" w:author="Peggy" w:date="2017-10-17T17:03:00Z">
        <w:r w:rsidRPr="003E3C4A" w:rsidDel="00786307">
          <w:delText>thing</w:delText>
        </w:r>
        <w:r w:rsidR="00D6574A" w:rsidDel="00786307">
          <w:delText>s</w:delText>
        </w:r>
        <w:r w:rsidRPr="003E3C4A" w:rsidDel="00786307">
          <w:delText xml:space="preserve"> </w:delText>
        </w:r>
      </w:del>
      <w:r w:rsidRPr="003E3C4A">
        <w:t xml:space="preserve">bot designers </w:t>
      </w:r>
      <w:r w:rsidR="00286566">
        <w:t>must</w:t>
      </w:r>
      <w:r w:rsidRPr="003E3C4A">
        <w:t xml:space="preserve"> watch out for.</w:t>
      </w:r>
    </w:p>
    <w:p w14:paraId="7E8895F7" w14:textId="77777777" w:rsidR="004E42B5" w:rsidRPr="003E3C4A" w:rsidRDefault="004E42B5" w:rsidP="00CC5EA3">
      <w:pPr>
        <w:pStyle w:val="Heading2"/>
      </w:pPr>
      <w:r w:rsidRPr="003E3C4A">
        <w:t>User</w:t>
      </w:r>
      <w:r w:rsidR="00A1217E">
        <w:t>s</w:t>
      </w:r>
      <w:r w:rsidRPr="003E3C4A">
        <w:t xml:space="preserve"> Should Always Know What to Expect</w:t>
      </w:r>
    </w:p>
    <w:p w14:paraId="58EE26BB" w14:textId="77777777" w:rsidR="002536F3" w:rsidRDefault="004E42B5" w:rsidP="00CC5EA3">
      <w:pPr>
        <w:pStyle w:val="PARAGRAPHNOINDENT"/>
      </w:pPr>
      <w:del w:id="10" w:author="Peggy" w:date="2017-10-17T17:04:00Z">
        <w:r w:rsidRPr="003E3C4A" w:rsidDel="00786307">
          <w:delText xml:space="preserve">Unlike </w:delText>
        </w:r>
        <w:r w:rsidR="00463468" w:rsidDel="00786307">
          <w:delText>with</w:delText>
        </w:r>
      </w:del>
      <w:ins w:id="11" w:author="Peggy" w:date="2017-10-17T17:04:00Z">
        <w:r w:rsidR="00786307">
          <w:t>In contrast to</w:t>
        </w:r>
      </w:ins>
      <w:r w:rsidR="00463468">
        <w:t xml:space="preserve"> </w:t>
      </w:r>
      <w:r w:rsidRPr="003E3C4A">
        <w:t xml:space="preserve">the Turing bots proposed </w:t>
      </w:r>
      <w:del w:id="12" w:author="Peggy" w:date="2017-10-17T17:04:00Z">
        <w:r w:rsidRPr="003E3C4A" w:rsidDel="00786307">
          <w:delText xml:space="preserve">back </w:delText>
        </w:r>
      </w:del>
      <w:r w:rsidRPr="003E3C4A">
        <w:t>in the 1950s, bot developers should ma</w:t>
      </w:r>
      <w:r w:rsidR="003A56E6">
        <w:t>ke it clear to users that they’</w:t>
      </w:r>
      <w:r w:rsidRPr="003E3C4A">
        <w:t>re interacting with a bot</w:t>
      </w:r>
      <w:r w:rsidR="003A56E6">
        <w:t>,</w:t>
      </w:r>
      <w:r w:rsidRPr="003E3C4A">
        <w:t xml:space="preserve"> </w:t>
      </w:r>
      <w:r w:rsidR="003A56E6">
        <w:t>not</w:t>
      </w:r>
      <w:r w:rsidRPr="003E3C4A">
        <w:t xml:space="preserve"> another human. Similarly, if a bot passes control to a human (</w:t>
      </w:r>
      <w:r w:rsidR="00100E32">
        <w:t xml:space="preserve">for example, </w:t>
      </w:r>
      <w:r w:rsidR="003A56E6">
        <w:t>when the bot can’</w:t>
      </w:r>
      <w:r w:rsidRPr="003E3C4A">
        <w:t>t understand a command or answer a question), the user should be aware of this</w:t>
      </w:r>
      <w:r w:rsidR="003A56E6">
        <w:t>,</w:t>
      </w:r>
      <w:r w:rsidRPr="003E3C4A">
        <w:t xml:space="preserve"> and the handover should be </w:t>
      </w:r>
      <w:r w:rsidR="003A56E6">
        <w:t>graceful and transparent</w:t>
      </w:r>
      <w:r w:rsidRPr="003E3C4A">
        <w:t xml:space="preserve">. This ensures </w:t>
      </w:r>
      <w:r w:rsidR="003A56E6">
        <w:t>that users don’</w:t>
      </w:r>
      <w:r w:rsidRPr="003E3C4A">
        <w:t xml:space="preserve">t lose trust </w:t>
      </w:r>
      <w:r w:rsidR="00463468">
        <w:t>in</w:t>
      </w:r>
      <w:r w:rsidRPr="003E3C4A">
        <w:t xml:space="preserve"> the systems supported by bots and </w:t>
      </w:r>
      <w:r w:rsidR="00463468">
        <w:t>that users</w:t>
      </w:r>
      <w:r w:rsidR="003A56E6">
        <w:t xml:space="preserve"> </w:t>
      </w:r>
      <w:r w:rsidRPr="003E3C4A">
        <w:t xml:space="preserve">understand why control is being passed to </w:t>
      </w:r>
      <w:r w:rsidR="00463468">
        <w:t>them</w:t>
      </w:r>
      <w:r w:rsidRPr="003E3C4A">
        <w:t xml:space="preserve">. </w:t>
      </w:r>
      <w:r w:rsidR="003A56E6">
        <w:t>Also, t</w:t>
      </w:r>
      <w:r w:rsidRPr="003E3C4A">
        <w:t xml:space="preserve">he </w:t>
      </w:r>
      <w:r w:rsidR="003A56E6" w:rsidRPr="003E3C4A">
        <w:t>bot</w:t>
      </w:r>
      <w:r w:rsidR="003A56E6">
        <w:t>’s</w:t>
      </w:r>
      <w:r w:rsidR="003A56E6" w:rsidRPr="003E3C4A">
        <w:t xml:space="preserve"> </w:t>
      </w:r>
      <w:r w:rsidRPr="003E3C4A">
        <w:t>purpose</w:t>
      </w:r>
      <w:r w:rsidR="00CC5EA3">
        <w:t>—</w:t>
      </w:r>
      <w:r w:rsidRPr="003E3C4A">
        <w:t>what it can and can</w:t>
      </w:r>
      <w:r w:rsidR="002536F3">
        <w:t>’</w:t>
      </w:r>
      <w:r w:rsidRPr="003E3C4A">
        <w:t>t do</w:t>
      </w:r>
      <w:r w:rsidR="00CC5EA3">
        <w:t>—</w:t>
      </w:r>
      <w:r w:rsidR="003A56E6">
        <w:t xml:space="preserve">must </w:t>
      </w:r>
      <w:r w:rsidRPr="003E3C4A">
        <w:t>be evident and match user expectations.</w:t>
      </w:r>
    </w:p>
    <w:p w14:paraId="4350B378" w14:textId="77777777" w:rsidR="004E42B5" w:rsidRPr="003E3C4A" w:rsidRDefault="00C22ED7" w:rsidP="00CC5EA3">
      <w:pPr>
        <w:pStyle w:val="Heading2"/>
      </w:pPr>
      <w:r>
        <w:t>User–Bot Interaction Should Be Optimized</w:t>
      </w:r>
    </w:p>
    <w:p w14:paraId="0A01CCC7" w14:textId="77777777" w:rsidR="001A71E0" w:rsidRDefault="004E42B5" w:rsidP="00CC5EA3">
      <w:pPr>
        <w:pStyle w:val="PARAGRAPHNOINDENT"/>
      </w:pPr>
      <w:r w:rsidRPr="003E3C4A">
        <w:t>Ideally, users</w:t>
      </w:r>
      <w:r w:rsidR="002536F3">
        <w:t>’</w:t>
      </w:r>
      <w:r w:rsidRPr="003E3C4A">
        <w:t xml:space="preserve"> interactions with bots should be smooth and frictionless. This </w:t>
      </w:r>
      <w:r w:rsidR="00CB58CE">
        <w:t>is achievable</w:t>
      </w:r>
      <w:r w:rsidRPr="003E3C4A">
        <w:t xml:space="preserve"> if designers carefully plan conversational flows, especially for conversational bots. For example, bots </w:t>
      </w:r>
      <w:r w:rsidR="00CB58CE">
        <w:t>might</w:t>
      </w:r>
      <w:r w:rsidRPr="003E3C4A">
        <w:t xml:space="preserve"> need to repeat commands so </w:t>
      </w:r>
      <w:r w:rsidR="00CB58CE">
        <w:t xml:space="preserve">that </w:t>
      </w:r>
      <w:r w:rsidRPr="003E3C4A">
        <w:t>user</w:t>
      </w:r>
      <w:r w:rsidR="00CB58CE">
        <w:t xml:space="preserve">s know that </w:t>
      </w:r>
      <w:r w:rsidRPr="003E3C4A">
        <w:t>the bot</w:t>
      </w:r>
      <w:r w:rsidR="00CB58CE">
        <w:t>s</w:t>
      </w:r>
      <w:r w:rsidRPr="003E3C4A">
        <w:t xml:space="preserve"> </w:t>
      </w:r>
      <w:r w:rsidR="00CB58CE">
        <w:t>are listening.</w:t>
      </w:r>
      <w:r w:rsidRPr="003E3C4A">
        <w:t xml:space="preserve"> </w:t>
      </w:r>
      <w:r w:rsidR="00CB58CE">
        <w:t>B</w:t>
      </w:r>
      <w:r w:rsidRPr="003E3C4A">
        <w:t xml:space="preserve">ots </w:t>
      </w:r>
      <w:r w:rsidR="00CB58CE">
        <w:t>must</w:t>
      </w:r>
      <w:r w:rsidRPr="003E3C4A">
        <w:t xml:space="preserve"> </w:t>
      </w:r>
      <w:r w:rsidR="00CB58CE">
        <w:t xml:space="preserve">also </w:t>
      </w:r>
      <w:r w:rsidRPr="003E3C4A">
        <w:t>b</w:t>
      </w:r>
      <w:r w:rsidR="001A71E0">
        <w:t xml:space="preserve">e able to detect dead ends in </w:t>
      </w:r>
      <w:r w:rsidRPr="003E3C4A">
        <w:t>conversation</w:t>
      </w:r>
      <w:r w:rsidR="001A71E0">
        <w:t>s</w:t>
      </w:r>
      <w:r w:rsidRPr="003E3C4A">
        <w:t xml:space="preserve"> and prompt user</w:t>
      </w:r>
      <w:r w:rsidR="001A71E0">
        <w:t>s</w:t>
      </w:r>
      <w:r w:rsidRPr="003E3C4A">
        <w:t xml:space="preserve"> by giving hints on how to continue interaction.</w:t>
      </w:r>
    </w:p>
    <w:p w14:paraId="02199B07" w14:textId="77777777" w:rsidR="004E42B5" w:rsidRPr="003E3C4A" w:rsidRDefault="004E42B5" w:rsidP="001A71E0">
      <w:pPr>
        <w:pStyle w:val="PARAGRAPH"/>
      </w:pPr>
      <w:r w:rsidRPr="003E3C4A">
        <w:t xml:space="preserve">Some bots </w:t>
      </w:r>
      <w:r w:rsidR="00F0181C">
        <w:t>could</w:t>
      </w:r>
      <w:r w:rsidRPr="003E3C4A">
        <w:t xml:space="preserve"> incorporate UI elements to reduce the number of user clicks required and to make the conversation more efficient. Implementing global input checks for common navigational keywords (</w:t>
      </w:r>
      <w:r w:rsidR="00F0181C">
        <w:t xml:space="preserve">for example, </w:t>
      </w:r>
      <w:r w:rsidRPr="003E3C4A">
        <w:t xml:space="preserve">help, back, cancel, start over, </w:t>
      </w:r>
      <w:r w:rsidR="00F0181C">
        <w:t xml:space="preserve">and </w:t>
      </w:r>
      <w:r w:rsidRPr="003E3C4A">
        <w:t xml:space="preserve">exit) can help avoid the creation of </w:t>
      </w:r>
      <w:r w:rsidR="002536F3">
        <w:t>“</w:t>
      </w:r>
      <w:r w:rsidRPr="003E3C4A">
        <w:t>stubborn</w:t>
      </w:r>
      <w:r w:rsidR="002536F3">
        <w:t>”</w:t>
      </w:r>
      <w:r w:rsidRPr="003E3C4A">
        <w:t xml:space="preserve"> or </w:t>
      </w:r>
      <w:r w:rsidR="002536F3">
        <w:t>“</w:t>
      </w:r>
      <w:r w:rsidRPr="003E3C4A">
        <w:t>clueless</w:t>
      </w:r>
      <w:r w:rsidR="002536F3">
        <w:t>”</w:t>
      </w:r>
      <w:r w:rsidR="00F0181C">
        <w:t xml:space="preserve"> bots.</w:t>
      </w:r>
      <w:r w:rsidR="00CC5EA3" w:rsidRPr="00CC5EA3">
        <w:rPr>
          <w:rStyle w:val="bibref0"/>
        </w:rPr>
        <w:t>7</w:t>
      </w:r>
      <w:r w:rsidRPr="003E3C4A">
        <w:t xml:space="preserve"> </w:t>
      </w:r>
      <w:r w:rsidR="00D277CF">
        <w:t>T</w:t>
      </w:r>
      <w:r w:rsidRPr="003E3C4A">
        <w:t xml:space="preserve">ools </w:t>
      </w:r>
      <w:r w:rsidR="00F0181C">
        <w:t>such as</w:t>
      </w:r>
      <w:r w:rsidRPr="003E3C4A">
        <w:t xml:space="preserve"> </w:t>
      </w:r>
      <w:proofErr w:type="spellStart"/>
      <w:r w:rsidRPr="003E3C4A">
        <w:t>BotMock</w:t>
      </w:r>
      <w:proofErr w:type="spellEnd"/>
      <w:r w:rsidRPr="003E3C4A">
        <w:t xml:space="preserve"> </w:t>
      </w:r>
      <w:r w:rsidR="00D277CF">
        <w:t>can help you</w:t>
      </w:r>
      <w:r w:rsidRPr="003E3C4A">
        <w:t xml:space="preserve"> prototype the user</w:t>
      </w:r>
      <w:r w:rsidR="002536F3">
        <w:t>’</w:t>
      </w:r>
      <w:r w:rsidRPr="003E3C4A">
        <w:t xml:space="preserve">s </w:t>
      </w:r>
      <w:r w:rsidR="002536F3">
        <w:t>“</w:t>
      </w:r>
      <w:r w:rsidRPr="003E3C4A">
        <w:t>journey through your bot</w:t>
      </w:r>
      <w:r w:rsidR="00CC5EA3">
        <w:t xml:space="preserve">.” </w:t>
      </w:r>
      <w:r w:rsidRPr="003E3C4A">
        <w:t xml:space="preserve">Finally, many platforms have specific guidelines </w:t>
      </w:r>
      <w:r w:rsidR="00F0181C">
        <w:t>for bots to</w:t>
      </w:r>
      <w:r w:rsidRPr="003E3C4A">
        <w:t xml:space="preserve"> follow</w:t>
      </w:r>
      <w:r w:rsidR="00F0181C">
        <w:t xml:space="preserve">; </w:t>
      </w:r>
      <w:r w:rsidR="00100E32">
        <w:t xml:space="preserve">for example, </w:t>
      </w:r>
      <w:r w:rsidRPr="003E3C4A">
        <w:t xml:space="preserve">Facebook recommends </w:t>
      </w:r>
      <w:r w:rsidR="00F0181C">
        <w:t xml:space="preserve">that </w:t>
      </w:r>
      <w:r w:rsidR="00D277CF">
        <w:t>its</w:t>
      </w:r>
      <w:r w:rsidRPr="003E3C4A">
        <w:t xml:space="preserve"> bots follow a set of simple conversational guidelines</w:t>
      </w:r>
      <w:r w:rsidR="00CC5EA3">
        <w:t>.</w:t>
      </w:r>
      <w:r w:rsidR="00CC5EA3" w:rsidRPr="00CC5EA3">
        <w:rPr>
          <w:rStyle w:val="bibref0"/>
        </w:rPr>
        <w:t>7</w:t>
      </w:r>
    </w:p>
    <w:p w14:paraId="2B5D1FE1" w14:textId="77777777" w:rsidR="004E42B5" w:rsidRPr="003E3C4A" w:rsidRDefault="004E42B5" w:rsidP="00CC5EA3">
      <w:pPr>
        <w:pStyle w:val="Heading2"/>
      </w:pPr>
      <w:r w:rsidRPr="003E3C4A">
        <w:lastRenderedPageBreak/>
        <w:t>Personality Matters More Than Looks</w:t>
      </w:r>
    </w:p>
    <w:p w14:paraId="2E9CC765" w14:textId="77777777" w:rsidR="00880C07" w:rsidRDefault="00CD7C28" w:rsidP="00CC5EA3">
      <w:pPr>
        <w:pStyle w:val="PARAGRAPHNOINDENT"/>
      </w:pPr>
      <w:r>
        <w:t>Because</w:t>
      </w:r>
      <w:r w:rsidR="004E42B5" w:rsidRPr="003E3C4A">
        <w:t xml:space="preserve"> bots are predominantly text based, how </w:t>
      </w:r>
      <w:r>
        <w:t>they use</w:t>
      </w:r>
      <w:r w:rsidR="004E42B5" w:rsidRPr="003E3C4A">
        <w:t xml:space="preserve"> language</w:t>
      </w:r>
      <w:r w:rsidR="00CC5EA3">
        <w:t>—</w:t>
      </w:r>
      <w:r>
        <w:t>and even how they’re</w:t>
      </w:r>
      <w:r w:rsidR="004E42B5" w:rsidRPr="003E3C4A">
        <w:t xml:space="preserve"> named</w:t>
      </w:r>
      <w:r w:rsidR="00CC5EA3">
        <w:t>—</w:t>
      </w:r>
      <w:r w:rsidR="004E42B5" w:rsidRPr="003E3C4A">
        <w:t>can influence users</w:t>
      </w:r>
      <w:r>
        <w:t>’</w:t>
      </w:r>
      <w:r w:rsidR="004E42B5" w:rsidRPr="003E3C4A">
        <w:t xml:space="preserve"> perception</w:t>
      </w:r>
      <w:r>
        <w:t>s</w:t>
      </w:r>
      <w:r w:rsidR="004E42B5" w:rsidRPr="003E3C4A">
        <w:t xml:space="preserve"> of </w:t>
      </w:r>
      <w:r>
        <w:t>their</w:t>
      </w:r>
      <w:r w:rsidR="004E42B5" w:rsidRPr="003E3C4A">
        <w:t xml:space="preserve"> personality, role, and capability. This </w:t>
      </w:r>
      <w:r>
        <w:t>might</w:t>
      </w:r>
      <w:r w:rsidR="004E42B5" w:rsidRPr="003E3C4A">
        <w:t xml:space="preserve"> seem surprising giv</w:t>
      </w:r>
      <w:r>
        <w:t>en that users should know they’</w:t>
      </w:r>
      <w:r w:rsidR="004E42B5" w:rsidRPr="003E3C4A">
        <w:t>re interacting with a mere program</w:t>
      </w:r>
      <w:r>
        <w:t>. However,</w:t>
      </w:r>
      <w:r w:rsidR="004E42B5" w:rsidRPr="003E3C4A">
        <w:t xml:space="preserve"> early research has shown that a bot</w:t>
      </w:r>
      <w:r w:rsidR="002536F3">
        <w:t>’</w:t>
      </w:r>
      <w:r w:rsidR="004E42B5" w:rsidRPr="003E3C4A">
        <w:t xml:space="preserve">s personality changes how users interact with </w:t>
      </w:r>
      <w:r>
        <w:t>it</w:t>
      </w:r>
      <w:r w:rsidR="004E42B5" w:rsidRPr="003E3C4A">
        <w:t>. Even if a bot can effectively accomplish a user</w:t>
      </w:r>
      <w:r w:rsidR="002536F3">
        <w:t>’</w:t>
      </w:r>
      <w:r w:rsidR="004E42B5" w:rsidRPr="003E3C4A">
        <w:t>s tasks, people won</w:t>
      </w:r>
      <w:r w:rsidR="002536F3">
        <w:t>’</w:t>
      </w:r>
      <w:r w:rsidR="004E42B5" w:rsidRPr="003E3C4A">
        <w:t xml:space="preserve">t adopt </w:t>
      </w:r>
      <w:r w:rsidR="00717A0A">
        <w:t>it</w:t>
      </w:r>
      <w:r w:rsidR="004E42B5" w:rsidRPr="003E3C4A">
        <w:t xml:space="preserve"> if they find </w:t>
      </w:r>
      <w:r>
        <w:t>it</w:t>
      </w:r>
      <w:r w:rsidR="004E42B5" w:rsidRPr="003E3C4A">
        <w:t xml:space="preserve"> boring. The </w:t>
      </w:r>
      <w:r>
        <w:t>bot’s</w:t>
      </w:r>
      <w:r w:rsidR="004E42B5" w:rsidRPr="003E3C4A">
        <w:t xml:space="preserve"> language should be casual, accessible, friendly, and fun. Bots should expect users to test their abilities and respond accordingly.</w:t>
      </w:r>
    </w:p>
    <w:p w14:paraId="4F9A3134" w14:textId="77777777" w:rsidR="002536F3" w:rsidRDefault="004E42B5" w:rsidP="00880C07">
      <w:pPr>
        <w:pStyle w:val="PARAGRAPH"/>
      </w:pPr>
      <w:r w:rsidRPr="003E3C4A">
        <w:t xml:space="preserve">But too much personality </w:t>
      </w:r>
      <w:r w:rsidR="00CD7C28">
        <w:t>might</w:t>
      </w:r>
      <w:r w:rsidRPr="003E3C4A">
        <w:t xml:space="preserve"> not be a good thing</w:t>
      </w:r>
      <w:r w:rsidR="00CD7C28">
        <w:t>,</w:t>
      </w:r>
      <w:r w:rsidRPr="003E3C4A">
        <w:t xml:space="preserve"> either. According to Slack,</w:t>
      </w:r>
      <w:r w:rsidR="00CC5EA3">
        <w:t xml:space="preserve"> </w:t>
      </w:r>
      <w:r w:rsidR="00EF4991">
        <w:t>“</w:t>
      </w:r>
      <w:r w:rsidRPr="003E3C4A">
        <w:t>a little goes a long way</w:t>
      </w:r>
      <w:r w:rsidR="00CC5EA3">
        <w:t>.</w:t>
      </w:r>
      <w:r w:rsidR="002536F3">
        <w:t>’’</w:t>
      </w:r>
      <w:r w:rsidR="00CC5EA3" w:rsidRPr="00CC5EA3">
        <w:rPr>
          <w:rStyle w:val="bibref0"/>
        </w:rPr>
        <w:t>8</w:t>
      </w:r>
      <w:r w:rsidRPr="003E3C4A">
        <w:t xml:space="preserve"> Done right, bots can accentuate a company</w:t>
      </w:r>
      <w:r w:rsidR="002536F3">
        <w:t>’</w:t>
      </w:r>
      <w:r w:rsidRPr="003E3C4A">
        <w:t xml:space="preserve">s brand </w:t>
      </w:r>
      <w:del w:id="13" w:author="Peggy" w:date="2017-10-17T17:08:00Z">
        <w:r w:rsidRPr="003E3C4A" w:rsidDel="00735FF3">
          <w:delText xml:space="preserve">and </w:delText>
        </w:r>
      </w:del>
      <w:ins w:id="14" w:author="Peggy" w:date="2017-10-17T17:08:00Z">
        <w:r w:rsidR="00735FF3">
          <w:t xml:space="preserve">or communicate a company </w:t>
        </w:r>
      </w:ins>
      <w:del w:id="15" w:author="Peggy" w:date="2017-10-17T17:08:00Z">
        <w:r w:rsidRPr="003E3C4A" w:rsidDel="00735FF3">
          <w:delText xml:space="preserve">enhance </w:delText>
        </w:r>
      </w:del>
      <w:r w:rsidRPr="003E3C4A">
        <w:t>culture</w:t>
      </w:r>
      <w:ins w:id="16" w:author="Peggy" w:date="2017-10-17T17:08:00Z">
        <w:r w:rsidR="00735FF3">
          <w:t xml:space="preserve"> (such as playfulness)</w:t>
        </w:r>
      </w:ins>
      <w:r w:rsidRPr="003E3C4A">
        <w:t>.</w:t>
      </w:r>
      <w:r w:rsidR="00CD7C28">
        <w:t xml:space="preserve"> </w:t>
      </w:r>
      <w:commentRangeStart w:id="17"/>
      <w:r w:rsidR="00CD7C28" w:rsidRPr="00E92041">
        <w:rPr>
          <w:b/>
        </w:rPr>
        <w:t>//</w:t>
      </w:r>
      <w:r w:rsidR="009503C2">
        <w:rPr>
          <w:b/>
        </w:rPr>
        <w:t>6</w:t>
      </w:r>
      <w:r w:rsidR="00CD7C28" w:rsidRPr="00E92041">
        <w:rPr>
          <w:b/>
        </w:rPr>
        <w:t xml:space="preserve">. </w:t>
      </w:r>
      <w:r w:rsidR="000157B2">
        <w:rPr>
          <w:b/>
        </w:rPr>
        <w:t>Peggy:</w:t>
      </w:r>
      <w:r w:rsidR="00CD7C28" w:rsidRPr="00E92041">
        <w:rPr>
          <w:b/>
        </w:rPr>
        <w:t xml:space="preserve"> </w:t>
      </w:r>
      <w:r w:rsidR="00CD7C28">
        <w:rPr>
          <w:b/>
        </w:rPr>
        <w:t>What do you mean by “enhance culture”?</w:t>
      </w:r>
      <w:r w:rsidR="00CD7C28" w:rsidRPr="00E92041">
        <w:rPr>
          <w:b/>
        </w:rPr>
        <w:t>//</w:t>
      </w:r>
      <w:commentRangeEnd w:id="17"/>
      <w:r w:rsidR="00735FF3">
        <w:rPr>
          <w:rStyle w:val="CommentReference"/>
          <w:rFonts w:asciiTheme="minorHAnsi" w:hAnsiTheme="minorHAnsi"/>
        </w:rPr>
        <w:commentReference w:id="17"/>
      </w:r>
    </w:p>
    <w:p w14:paraId="695E649D" w14:textId="77777777" w:rsidR="004E42B5" w:rsidRPr="003E3C4A" w:rsidRDefault="004E42B5" w:rsidP="00CC5EA3">
      <w:pPr>
        <w:pStyle w:val="Heading2"/>
      </w:pPr>
      <w:r w:rsidRPr="003E3C4A">
        <w:t>Bots Should Do No Harm</w:t>
      </w:r>
    </w:p>
    <w:p w14:paraId="6546DB3C" w14:textId="77777777" w:rsidR="00B35DD8" w:rsidRDefault="00947F12" w:rsidP="00CC5EA3">
      <w:pPr>
        <w:pStyle w:val="PARAGRAPHNOINDENT"/>
      </w:pPr>
      <w:r>
        <w:t xml:space="preserve">Isaac </w:t>
      </w:r>
      <w:r w:rsidR="004E42B5" w:rsidRPr="003E3C4A">
        <w:t>Asimov</w:t>
      </w:r>
      <w:r w:rsidR="002536F3">
        <w:t>’</w:t>
      </w:r>
      <w:r>
        <w:t xml:space="preserve">s </w:t>
      </w:r>
      <w:r w:rsidR="00EC5AF7">
        <w:t>three laws of robotics</w:t>
      </w:r>
      <w:r w:rsidR="00EC5AF7" w:rsidRPr="003E3C4A">
        <w:t xml:space="preserve"> </w:t>
      </w:r>
      <w:r w:rsidR="004E42B5" w:rsidRPr="003E3C4A">
        <w:t xml:space="preserve">state that robots </w:t>
      </w:r>
      <w:r>
        <w:t>must</w:t>
      </w:r>
      <w:r w:rsidR="004E42B5" w:rsidRPr="003E3C4A">
        <w:t xml:space="preserve"> not harm humans, </w:t>
      </w:r>
      <w:r>
        <w:t>must</w:t>
      </w:r>
      <w:r w:rsidR="004E42B5" w:rsidRPr="003E3C4A">
        <w:t xml:space="preserve"> obey orders, and </w:t>
      </w:r>
      <w:r>
        <w:t>must</w:t>
      </w:r>
      <w:r w:rsidR="004E42B5" w:rsidRPr="003E3C4A">
        <w:t xml:space="preserve"> protect themselves</w:t>
      </w:r>
      <w:r>
        <w:t>.</w:t>
      </w:r>
      <w:r w:rsidR="0081591E" w:rsidRPr="00787615">
        <w:rPr>
          <w:rStyle w:val="bibref0"/>
        </w:rPr>
        <w:t>9</w:t>
      </w:r>
      <w:r w:rsidR="004E42B5" w:rsidRPr="003E3C4A">
        <w:t xml:space="preserve"> </w:t>
      </w:r>
      <w:r>
        <w:t>These rules</w:t>
      </w:r>
      <w:r w:rsidR="004E42B5" w:rsidRPr="003E3C4A">
        <w:t xml:space="preserve"> can also apply to software bots. But perhaps</w:t>
      </w:r>
      <w:r w:rsidR="00115481">
        <w:t>,</w:t>
      </w:r>
      <w:r w:rsidR="004E42B5" w:rsidRPr="003E3C4A">
        <w:t xml:space="preserve"> </w:t>
      </w:r>
      <w:r w:rsidR="00115481" w:rsidRPr="003E3C4A">
        <w:t>with the complexity and rapid growth of bots in our software ecosystems</w:t>
      </w:r>
      <w:r w:rsidR="00115481">
        <w:t>,</w:t>
      </w:r>
      <w:r w:rsidR="00115481" w:rsidRPr="003E3C4A">
        <w:t xml:space="preserve"> </w:t>
      </w:r>
      <w:r w:rsidR="004E42B5" w:rsidRPr="003E3C4A">
        <w:t>these rules are too simple. Simple mistakes could have devastating effects</w:t>
      </w:r>
      <w:r w:rsidR="00D66015">
        <w:t>,</w:t>
      </w:r>
      <w:r w:rsidR="004E42B5" w:rsidRPr="003E3C4A">
        <w:t xml:space="preserve"> and </w:t>
      </w:r>
      <w:r w:rsidR="009A6E1C">
        <w:t xml:space="preserve">protecting </w:t>
      </w:r>
      <w:r w:rsidR="004E42B5" w:rsidRPr="003E3C4A">
        <w:t>a user</w:t>
      </w:r>
      <w:r w:rsidR="002536F3">
        <w:t>’</w:t>
      </w:r>
      <w:r w:rsidR="004E42B5" w:rsidRPr="003E3C4A">
        <w:t xml:space="preserve">s privacy </w:t>
      </w:r>
      <w:r w:rsidR="00D66015">
        <w:t>might</w:t>
      </w:r>
      <w:r w:rsidR="004E42B5" w:rsidRPr="003E3C4A">
        <w:t xml:space="preserve"> be </w:t>
      </w:r>
      <w:r w:rsidR="009A6E1C">
        <w:t>difficult</w:t>
      </w:r>
      <w:r w:rsidR="004E42B5" w:rsidRPr="003E3C4A">
        <w:t>. We can expect to see a code of ethics for human</w:t>
      </w:r>
      <w:r w:rsidR="00D66015">
        <w:t>–</w:t>
      </w:r>
      <w:r w:rsidR="004E42B5" w:rsidRPr="003E3C4A">
        <w:t xml:space="preserve">bot interactions in </w:t>
      </w:r>
      <w:r w:rsidR="00CE2ACE">
        <w:t>the near future</w:t>
      </w:r>
      <w:r w:rsidR="00397FB5">
        <w:t xml:space="preserve">. </w:t>
      </w:r>
      <w:commentRangeStart w:id="18"/>
      <w:r w:rsidR="008D6BE7" w:rsidRPr="00E92041">
        <w:rPr>
          <w:b/>
        </w:rPr>
        <w:t>//</w:t>
      </w:r>
      <w:r w:rsidR="008D6BE7">
        <w:rPr>
          <w:b/>
        </w:rPr>
        <w:t>7</w:t>
      </w:r>
      <w:r w:rsidR="008D6BE7" w:rsidRPr="00E92041">
        <w:rPr>
          <w:b/>
        </w:rPr>
        <w:t xml:space="preserve">. </w:t>
      </w:r>
      <w:r w:rsidR="000157B2">
        <w:rPr>
          <w:b/>
        </w:rPr>
        <w:t>Peggy:</w:t>
      </w:r>
      <w:r w:rsidR="008D6BE7" w:rsidRPr="00E92041">
        <w:rPr>
          <w:b/>
        </w:rPr>
        <w:t xml:space="preserve"> </w:t>
      </w:r>
      <w:r w:rsidR="008D706C">
        <w:rPr>
          <w:b/>
        </w:rPr>
        <w:t>I added the</w:t>
      </w:r>
      <w:r w:rsidR="008D6BE7">
        <w:rPr>
          <w:b/>
        </w:rPr>
        <w:t xml:space="preserve"> next sentence; is it acceptable?</w:t>
      </w:r>
      <w:r w:rsidR="008D6BE7" w:rsidRPr="00E92041">
        <w:rPr>
          <w:b/>
        </w:rPr>
        <w:t>//</w:t>
      </w:r>
      <w:r w:rsidR="008D6BE7">
        <w:t xml:space="preserve"> </w:t>
      </w:r>
      <w:commentRangeEnd w:id="18"/>
      <w:r w:rsidR="00735FF3">
        <w:rPr>
          <w:rStyle w:val="CommentReference"/>
          <w:rFonts w:asciiTheme="minorHAnsi" w:hAnsiTheme="minorHAnsi"/>
        </w:rPr>
        <w:commentReference w:id="18"/>
      </w:r>
      <w:r w:rsidR="00397FB5">
        <w:t xml:space="preserve">(One </w:t>
      </w:r>
      <w:r w:rsidR="00CC00F1">
        <w:t>organization</w:t>
      </w:r>
      <w:r w:rsidR="00397FB5">
        <w:t xml:space="preserve"> working on this is the Partnership on AI; www.partnershiponai.org.)</w:t>
      </w:r>
    </w:p>
    <w:p w14:paraId="6A5584D4" w14:textId="77777777" w:rsidR="004E42B5" w:rsidRDefault="00397FB5" w:rsidP="00B35DD8">
      <w:pPr>
        <w:pStyle w:val="PARAGRAPH"/>
      </w:pPr>
      <w:r>
        <w:t>I</w:t>
      </w:r>
      <w:r w:rsidR="004E42B5" w:rsidRPr="003E3C4A">
        <w:t xml:space="preserve">n the meantime, developers should carefully consider how their bots </w:t>
      </w:r>
      <w:r w:rsidR="00D66015">
        <w:t>might</w:t>
      </w:r>
      <w:r w:rsidR="004E42B5" w:rsidRPr="003E3C4A">
        <w:t xml:space="preserve"> be misused, intentionally or unintentionally. Many bots are already seen as malicious, </w:t>
      </w:r>
      <w:r w:rsidR="00D66015">
        <w:t>so</w:t>
      </w:r>
      <w:r w:rsidR="004E42B5" w:rsidRPr="003E3C4A">
        <w:t xml:space="preserve"> building </w:t>
      </w:r>
      <w:r w:rsidR="00D66015">
        <w:t>user</w:t>
      </w:r>
      <w:r w:rsidR="00D66015" w:rsidRPr="003E3C4A">
        <w:t xml:space="preserve"> </w:t>
      </w:r>
      <w:r w:rsidR="004E42B5" w:rsidRPr="003E3C4A">
        <w:t xml:space="preserve">trust </w:t>
      </w:r>
      <w:r w:rsidR="00D66015">
        <w:t>might</w:t>
      </w:r>
      <w:r w:rsidR="004E42B5" w:rsidRPr="003E3C4A">
        <w:t xml:space="preserve"> also pose a challenge. For now, many </w:t>
      </w:r>
      <w:r w:rsidR="008D3A2A">
        <w:t>bot</w:t>
      </w:r>
      <w:r w:rsidR="008D3A2A" w:rsidRPr="003E3C4A">
        <w:t xml:space="preserve"> creation and distribution </w:t>
      </w:r>
      <w:r w:rsidR="004E42B5" w:rsidRPr="003E3C4A">
        <w:t>platforms provide basic principles or best practices for bot design (</w:t>
      </w:r>
      <w:r w:rsidR="00100E32">
        <w:t xml:space="preserve">for example, </w:t>
      </w:r>
      <w:r w:rsidR="00D66015">
        <w:t xml:space="preserve">the platforms from </w:t>
      </w:r>
      <w:r w:rsidR="00787615">
        <w:t>Microsoft,</w:t>
      </w:r>
      <w:r w:rsidR="004E42B5" w:rsidRPr="00787615">
        <w:rPr>
          <w:rStyle w:val="bibref0"/>
        </w:rPr>
        <w:t>7</w:t>
      </w:r>
      <w:r w:rsidR="00787615">
        <w:t xml:space="preserve"> </w:t>
      </w:r>
      <w:r w:rsidR="001779AB">
        <w:t>Slack,</w:t>
      </w:r>
      <w:r w:rsidR="001779AB" w:rsidRPr="00787615">
        <w:rPr>
          <w:rStyle w:val="bibref0"/>
        </w:rPr>
        <w:t>8</w:t>
      </w:r>
      <w:r w:rsidR="001779AB" w:rsidRPr="001779AB">
        <w:t xml:space="preserve"> </w:t>
      </w:r>
      <w:r w:rsidR="001779AB">
        <w:t xml:space="preserve">and </w:t>
      </w:r>
      <w:r w:rsidR="00787615">
        <w:t>Facebook</w:t>
      </w:r>
      <w:r w:rsidR="004E42B5" w:rsidRPr="00787615">
        <w:rPr>
          <w:rStyle w:val="bibref0"/>
        </w:rPr>
        <w:t>1</w:t>
      </w:r>
      <w:r w:rsidR="001779AB">
        <w:rPr>
          <w:rStyle w:val="bibref0"/>
        </w:rPr>
        <w:t>0</w:t>
      </w:r>
      <w:r w:rsidR="004E42B5" w:rsidRPr="003E3C4A">
        <w:t xml:space="preserve">). But developers wishing to use </w:t>
      </w:r>
      <w:r w:rsidR="00252F7C">
        <w:t xml:space="preserve">bot </w:t>
      </w:r>
      <w:r w:rsidR="004E42B5" w:rsidRPr="003E3C4A">
        <w:t xml:space="preserve">or create </w:t>
      </w:r>
      <w:r w:rsidR="00252F7C">
        <w:t>them</w:t>
      </w:r>
      <w:r w:rsidR="004E42B5" w:rsidRPr="003E3C4A">
        <w:t xml:space="preserve"> for users </w:t>
      </w:r>
      <w:r w:rsidR="00D66015">
        <w:t>must</w:t>
      </w:r>
      <w:r w:rsidR="004E42B5" w:rsidRPr="003E3C4A">
        <w:t xml:space="preserve"> be careful which bots they bring to life.</w:t>
      </w:r>
    </w:p>
    <w:p w14:paraId="6DD5B8C4" w14:textId="77777777" w:rsidR="00E41E6D" w:rsidRDefault="00E41E6D" w:rsidP="00E41E6D">
      <w:pPr>
        <w:pStyle w:val="PARAGRAPH"/>
      </w:pPr>
    </w:p>
    <w:p w14:paraId="3B1E2BCB" w14:textId="77777777" w:rsidR="00E41E6D" w:rsidRDefault="00E41E6D" w:rsidP="00E41E6D">
      <w:pPr>
        <w:pStyle w:val="PARAGRAPH"/>
        <w:rPr>
          <w:ins w:id="19" w:author="Peggy" w:date="2017-10-17T17:13:00Z"/>
          <w:b/>
        </w:rPr>
      </w:pPr>
      <w:commentRangeStart w:id="20"/>
      <w:r w:rsidRPr="00E92041">
        <w:rPr>
          <w:b/>
        </w:rPr>
        <w:t>//</w:t>
      </w:r>
      <w:r w:rsidR="007A6C27">
        <w:rPr>
          <w:b/>
        </w:rPr>
        <w:t>8</w:t>
      </w:r>
      <w:r w:rsidRPr="00E92041">
        <w:rPr>
          <w:b/>
        </w:rPr>
        <w:t xml:space="preserve">. </w:t>
      </w:r>
      <w:r w:rsidR="000157B2">
        <w:rPr>
          <w:b/>
        </w:rPr>
        <w:t>Peggy:</w:t>
      </w:r>
      <w:r w:rsidRPr="00E92041">
        <w:rPr>
          <w:b/>
        </w:rPr>
        <w:t xml:space="preserve"> </w:t>
      </w:r>
      <w:r>
        <w:rPr>
          <w:b/>
        </w:rPr>
        <w:t xml:space="preserve">Normally, we like articles to have a brief conclusion that looks at the topic from a different angle or discusses future plans for research on the topic. The conclusion shouldn’t restate </w:t>
      </w:r>
      <w:r w:rsidR="007A6C27">
        <w:rPr>
          <w:b/>
        </w:rPr>
        <w:t>or summarize information from t</w:t>
      </w:r>
      <w:r>
        <w:rPr>
          <w:b/>
        </w:rPr>
        <w:t>he article. Can you provide such a conclusion?</w:t>
      </w:r>
      <w:r w:rsidRPr="00E92041">
        <w:rPr>
          <w:b/>
        </w:rPr>
        <w:t>//</w:t>
      </w:r>
      <w:commentRangeEnd w:id="20"/>
      <w:r w:rsidR="0061097F">
        <w:rPr>
          <w:rStyle w:val="CommentReference"/>
          <w:rFonts w:asciiTheme="minorHAnsi" w:hAnsiTheme="minorHAnsi"/>
        </w:rPr>
        <w:commentReference w:id="20"/>
      </w:r>
    </w:p>
    <w:p w14:paraId="0F82D680" w14:textId="77777777" w:rsidR="0061097F" w:rsidRDefault="0061097F" w:rsidP="00E41E6D">
      <w:pPr>
        <w:pStyle w:val="PARAGRAPH"/>
        <w:rPr>
          <w:ins w:id="21" w:author="Peggy" w:date="2017-10-17T17:13:00Z"/>
          <w:b/>
        </w:rPr>
      </w:pPr>
    </w:p>
    <w:p w14:paraId="296BB87B" w14:textId="77777777" w:rsidR="0061097F" w:rsidRPr="00E41E6D" w:rsidRDefault="0061097F" w:rsidP="0061097F">
      <w:pPr>
        <w:pStyle w:val="PARAGRAPH"/>
      </w:pPr>
      <w:ins w:id="22" w:author="Peggy" w:date="2017-10-17T17:17:00Z">
        <w:r>
          <w:t xml:space="preserve">In closing we anticipate that we will see developers use and create bots in many </w:t>
        </w:r>
      </w:ins>
      <w:ins w:id="23" w:author="Peggy" w:date="2017-10-17T17:18:00Z">
        <w:r>
          <w:t xml:space="preserve">different </w:t>
        </w:r>
      </w:ins>
      <w:ins w:id="24" w:author="Peggy" w:date="2017-10-17T17:17:00Z">
        <w:r>
          <w:t>ways</w:t>
        </w:r>
      </w:ins>
      <w:ins w:id="25" w:author="Peggy" w:date="2017-10-17T17:18:00Z">
        <w:r>
          <w:t xml:space="preserve"> at an increasing rate</w:t>
        </w:r>
      </w:ins>
      <w:ins w:id="26" w:author="Peggy" w:date="2017-10-17T17:17:00Z">
        <w:r>
          <w:t xml:space="preserve">. Indeed, </w:t>
        </w:r>
      </w:ins>
      <w:ins w:id="27" w:author="Peggy" w:date="2017-10-17T17:13:00Z">
        <w:r w:rsidRPr="003E3C4A">
          <w:t xml:space="preserve">Joel </w:t>
        </w:r>
        <w:proofErr w:type="spellStart"/>
        <w:r w:rsidRPr="003E3C4A">
          <w:t>Splosky</w:t>
        </w:r>
        <w:proofErr w:type="spellEnd"/>
        <w:r w:rsidRPr="003E3C4A">
          <w:t xml:space="preserve"> of Stack Overflow claims</w:t>
        </w:r>
        <w:r>
          <w:t xml:space="preserve"> that</w:t>
        </w:r>
        <w:r w:rsidRPr="003E3C4A">
          <w:t xml:space="preserve"> </w:t>
        </w:r>
        <w:r>
          <w:t>“</w:t>
        </w:r>
        <w:r w:rsidRPr="003E3C4A">
          <w:t>developers are writing the script for tomorrow</w:t>
        </w:r>
        <w:r>
          <w:t>.”</w:t>
        </w:r>
        <w:r w:rsidRPr="00100E32">
          <w:rPr>
            <w:rStyle w:val="bibref0"/>
          </w:rPr>
          <w:t>4</w:t>
        </w:r>
      </w:ins>
      <w:ins w:id="28" w:author="Peggy" w:date="2017-10-17T17:14:00Z">
        <w:r>
          <w:rPr>
            <w:rStyle w:val="bibref0"/>
          </w:rPr>
          <w:t xml:space="preserve"> </w:t>
        </w:r>
      </w:ins>
      <w:ins w:id="29" w:author="Peggy" w:date="2017-10-17T17:16:00Z">
        <w:r>
          <w:t xml:space="preserve">  </w:t>
        </w:r>
      </w:ins>
      <w:ins w:id="30" w:author="Peggy" w:date="2017-10-17T17:15:00Z">
        <w:r>
          <w:t>By this he means that developers, through their ability to innovate and lead by example, provide insights into how technology may be used by other knowledge workers.  Developers</w:t>
        </w:r>
      </w:ins>
      <w:ins w:id="31" w:author="Peggy" w:date="2017-10-17T17:16:00Z">
        <w:r>
          <w:t>’ have the opportunity to not only use bots in their knowledge work, but also to innovate new ideas for bots to solve not only their needs</w:t>
        </w:r>
      </w:ins>
      <w:ins w:id="32" w:author="Peggy" w:date="2017-10-17T17:18:00Z">
        <w:r>
          <w:t>, but also the needs of other users</w:t>
        </w:r>
      </w:ins>
      <w:bookmarkStart w:id="33" w:name="_GoBack"/>
      <w:bookmarkEnd w:id="33"/>
      <w:ins w:id="34" w:author="Peggy" w:date="2017-10-17T17:16:00Z">
        <w:r>
          <w:t xml:space="preserve">.  </w:t>
        </w:r>
      </w:ins>
    </w:p>
    <w:p w14:paraId="24910134" w14:textId="77777777" w:rsidR="004E42B5" w:rsidRPr="003E3C4A" w:rsidRDefault="002536F3" w:rsidP="002536F3">
      <w:pPr>
        <w:pStyle w:val="BIBHEAD"/>
      </w:pPr>
      <w:r>
        <w:t>References</w:t>
      </w:r>
    </w:p>
    <w:p w14:paraId="69E7FC68" w14:textId="77777777" w:rsidR="004E42B5" w:rsidRPr="003E3C4A" w:rsidRDefault="00484653" w:rsidP="00484653">
      <w:pPr>
        <w:pStyle w:val="BIBREF"/>
      </w:pPr>
      <w:r>
        <w:t>A.</w:t>
      </w:r>
      <w:r w:rsidR="004E42B5" w:rsidRPr="003E3C4A">
        <w:t xml:space="preserve">M. Turing, </w:t>
      </w:r>
      <w:r w:rsidR="002536F3">
        <w:t>“</w:t>
      </w:r>
      <w:r w:rsidR="004E42B5" w:rsidRPr="003E3C4A">
        <w:t xml:space="preserve">Computing </w:t>
      </w:r>
      <w:r w:rsidR="004B4F69" w:rsidRPr="003E3C4A">
        <w:t xml:space="preserve">Machinery </w:t>
      </w:r>
      <w:r w:rsidR="004E42B5" w:rsidRPr="003E3C4A">
        <w:t xml:space="preserve">and </w:t>
      </w:r>
      <w:r w:rsidR="004B4F69" w:rsidRPr="003E3C4A">
        <w:t>Intelligence</w:t>
      </w:r>
      <w:r w:rsidR="004E42B5" w:rsidRPr="003E3C4A">
        <w:t>,</w:t>
      </w:r>
      <w:r w:rsidR="002536F3">
        <w:t>”</w:t>
      </w:r>
      <w:r w:rsidR="004E42B5" w:rsidRPr="003E3C4A">
        <w:t xml:space="preserve"> </w:t>
      </w:r>
      <w:r w:rsidR="004E42B5" w:rsidRPr="002D1353">
        <w:rPr>
          <w:i/>
        </w:rPr>
        <w:t>Mind</w:t>
      </w:r>
      <w:r w:rsidR="004E42B5" w:rsidRPr="003E3C4A">
        <w:t>, vol. 59, no. 236</w:t>
      </w:r>
      <w:r w:rsidR="002D1353" w:rsidRPr="003E3C4A">
        <w:t>, 1950</w:t>
      </w:r>
      <w:r w:rsidR="004E42B5" w:rsidRPr="003E3C4A">
        <w:t>, pp. 433–460</w:t>
      </w:r>
      <w:r w:rsidR="002D1353">
        <w:t xml:space="preserve">; </w:t>
      </w:r>
      <w:r w:rsidR="004E42B5" w:rsidRPr="003E3C4A">
        <w:t>www.jstor.org/stable/2251299</w:t>
      </w:r>
      <w:r w:rsidR="002D1353">
        <w:t>.</w:t>
      </w:r>
    </w:p>
    <w:p w14:paraId="03CB1DCB" w14:textId="77777777" w:rsidR="002536F3" w:rsidRDefault="004E42B5" w:rsidP="00484653">
      <w:pPr>
        <w:pStyle w:val="BIBREF"/>
      </w:pPr>
      <w:r w:rsidRPr="003E3C4A">
        <w:t xml:space="preserve">M. </w:t>
      </w:r>
      <w:proofErr w:type="spellStart"/>
      <w:r w:rsidRPr="003E3C4A">
        <w:t>Murgia</w:t>
      </w:r>
      <w:proofErr w:type="spellEnd"/>
      <w:r w:rsidRPr="003E3C4A">
        <w:t xml:space="preserve">, </w:t>
      </w:r>
      <w:r w:rsidR="002536F3">
        <w:t>“</w:t>
      </w:r>
      <w:r w:rsidRPr="003E3C4A">
        <w:t xml:space="preserve">Can Facebook Messenger </w:t>
      </w:r>
      <w:r w:rsidR="004B4F69" w:rsidRPr="003E3C4A">
        <w:t xml:space="preserve">Kill Off </w:t>
      </w:r>
      <w:proofErr w:type="gramStart"/>
      <w:r w:rsidR="004B4F69" w:rsidRPr="003E3C4A">
        <w:t>Apps</w:t>
      </w:r>
      <w:r w:rsidRPr="003E3C4A">
        <w:t>?</w:t>
      </w:r>
      <w:r w:rsidR="00100E32">
        <w:t>,</w:t>
      </w:r>
      <w:proofErr w:type="gramEnd"/>
      <w:r w:rsidR="00100E32">
        <w:t xml:space="preserve">” </w:t>
      </w:r>
      <w:r w:rsidR="002D1353" w:rsidRPr="002D1353">
        <w:rPr>
          <w:i/>
        </w:rPr>
        <w:t>The Telegraph</w:t>
      </w:r>
      <w:r w:rsidRPr="003E3C4A">
        <w:t xml:space="preserve">, </w:t>
      </w:r>
      <w:r w:rsidR="002D1353">
        <w:t>15 Nov. 2015;</w:t>
      </w:r>
      <w:r w:rsidRPr="003E3C4A">
        <w:t xml:space="preserve"> www.telegraph.co.uk/technology/facebook/11996896/Can-Facebook-Messenger-kill-off-apps.html.</w:t>
      </w:r>
    </w:p>
    <w:p w14:paraId="22429977" w14:textId="77777777" w:rsidR="002536F3" w:rsidRDefault="002536F3" w:rsidP="00484653">
      <w:pPr>
        <w:pStyle w:val="BIBREF"/>
      </w:pPr>
      <w:r>
        <w:t>“</w:t>
      </w:r>
      <w:r w:rsidR="004E42B5" w:rsidRPr="003E3C4A">
        <w:t>Conversation as a Platform</w:t>
      </w:r>
      <w:r w:rsidR="00100E32">
        <w:t xml:space="preserve">,” </w:t>
      </w:r>
      <w:r w:rsidR="00A014B4">
        <w:t xml:space="preserve">video, </w:t>
      </w:r>
      <w:r w:rsidR="00A014B4" w:rsidRPr="00A014B4">
        <w:rPr>
          <w:i/>
        </w:rPr>
        <w:t>Channel 9</w:t>
      </w:r>
      <w:r w:rsidR="00A014B4">
        <w:t xml:space="preserve">, 25 Mar. 2016; </w:t>
      </w:r>
      <w:r w:rsidR="004E42B5" w:rsidRPr="003E3C4A">
        <w:t>channel9.msdn.com/Events/Build/2016/C902.</w:t>
      </w:r>
    </w:p>
    <w:p w14:paraId="70061DDA" w14:textId="77777777" w:rsidR="004E42B5" w:rsidRPr="003E3C4A" w:rsidRDefault="00A014B4" w:rsidP="00484653">
      <w:pPr>
        <w:pStyle w:val="BIBREF"/>
      </w:pPr>
      <w:r>
        <w:lastRenderedPageBreak/>
        <w:t xml:space="preserve">J. </w:t>
      </w:r>
      <w:proofErr w:type="spellStart"/>
      <w:r>
        <w:t>Spol</w:t>
      </w:r>
      <w:r w:rsidR="007643D4">
        <w:t>sk</w:t>
      </w:r>
      <w:r>
        <w:t>y</w:t>
      </w:r>
      <w:proofErr w:type="spellEnd"/>
      <w:r>
        <w:t xml:space="preserve">, </w:t>
      </w:r>
      <w:r w:rsidR="002536F3">
        <w:t>“</w:t>
      </w:r>
      <w:r w:rsidR="004E42B5" w:rsidRPr="003E3C4A">
        <w:t xml:space="preserve">Developers </w:t>
      </w:r>
      <w:r w:rsidR="004B4F69" w:rsidRPr="003E3C4A">
        <w:t xml:space="preserve">Are </w:t>
      </w:r>
      <w:r w:rsidR="004E42B5" w:rsidRPr="003E3C4A">
        <w:t>Writing the Script for the Future</w:t>
      </w:r>
      <w:r w:rsidR="00100E32">
        <w:t xml:space="preserve">,” </w:t>
      </w:r>
      <w:r>
        <w:t>blog</w:t>
      </w:r>
      <w:r w:rsidR="004E42B5" w:rsidRPr="003E3C4A">
        <w:t xml:space="preserve">, </w:t>
      </w:r>
      <w:r w:rsidR="00562B3B">
        <w:t>9</w:t>
      </w:r>
      <w:r>
        <w:t xml:space="preserve"> Dec. 2016;</w:t>
      </w:r>
      <w:r w:rsidR="004E42B5" w:rsidRPr="003E3C4A">
        <w:t xml:space="preserve"> www.joelonsoftware.com/2016/12/09/developers-are-wr</w:t>
      </w:r>
      <w:r>
        <w:t>iting-the-script-for-the-future</w:t>
      </w:r>
      <w:r w:rsidR="004E42B5" w:rsidRPr="003E3C4A">
        <w:t>.</w:t>
      </w:r>
    </w:p>
    <w:p w14:paraId="35B43A2B" w14:textId="77777777" w:rsidR="004E42B5" w:rsidRPr="003E3C4A" w:rsidRDefault="006345B7" w:rsidP="00484653">
      <w:pPr>
        <w:pStyle w:val="BIBREF"/>
      </w:pPr>
      <w:r>
        <w:t xml:space="preserve">M. </w:t>
      </w:r>
      <w:proofErr w:type="spellStart"/>
      <w:r>
        <w:t>Vakulenko</w:t>
      </w:r>
      <w:proofErr w:type="spellEnd"/>
      <w:r>
        <w:t xml:space="preserve">, </w:t>
      </w:r>
      <w:r w:rsidR="002536F3">
        <w:t>“</w:t>
      </w:r>
      <w:r w:rsidR="004E42B5" w:rsidRPr="003E3C4A">
        <w:t>Messenger vs</w:t>
      </w:r>
      <w:r>
        <w:t>.</w:t>
      </w:r>
      <w:r w:rsidR="004E42B5" w:rsidRPr="003E3C4A">
        <w:t xml:space="preserve"> Skype vs</w:t>
      </w:r>
      <w:r>
        <w:t>.</w:t>
      </w:r>
      <w:r w:rsidR="004E42B5" w:rsidRPr="003E3C4A">
        <w:t xml:space="preserve"> Slack vs</w:t>
      </w:r>
      <w:r>
        <w:t>.</w:t>
      </w:r>
      <w:r w:rsidR="004E42B5" w:rsidRPr="003E3C4A">
        <w:t xml:space="preserve"> Telegram: How to </w:t>
      </w:r>
      <w:r w:rsidR="004B4F69" w:rsidRPr="003E3C4A">
        <w:t xml:space="preserve">Spot </w:t>
      </w:r>
      <w:r w:rsidR="004E42B5" w:rsidRPr="003E3C4A">
        <w:t xml:space="preserve">the </w:t>
      </w:r>
      <w:r w:rsidR="004B4F69" w:rsidRPr="003E3C4A">
        <w:t>Winners</w:t>
      </w:r>
      <w:r w:rsidR="00100E32">
        <w:t xml:space="preserve">,” </w:t>
      </w:r>
      <w:r w:rsidRPr="006345B7">
        <w:rPr>
          <w:i/>
        </w:rPr>
        <w:t>Mobile Lifestyle</w:t>
      </w:r>
      <w:r w:rsidR="004E42B5" w:rsidRPr="003E3C4A">
        <w:t xml:space="preserve">, </w:t>
      </w:r>
      <w:r>
        <w:t>6 Apr. 2016;</w:t>
      </w:r>
      <w:r w:rsidR="004E42B5" w:rsidRPr="003E3C4A">
        <w:t xml:space="preserve"> medium.com/mobile-lifestyle/messenger-vs-skype-vs-slack-vs-telegram-how-to-spot-the-winners-adc34b4ca066.</w:t>
      </w:r>
    </w:p>
    <w:p w14:paraId="5E2854C4" w14:textId="77777777" w:rsidR="004E42B5" w:rsidRPr="003E3C4A" w:rsidRDefault="004E42B5" w:rsidP="00484653">
      <w:pPr>
        <w:pStyle w:val="BIBREF"/>
      </w:pPr>
      <w:r w:rsidRPr="003E3C4A">
        <w:t xml:space="preserve">C. </w:t>
      </w:r>
      <w:proofErr w:type="spellStart"/>
      <w:r w:rsidRPr="003E3C4A">
        <w:t>Lebeuf</w:t>
      </w:r>
      <w:proofErr w:type="spellEnd"/>
      <w:r w:rsidRPr="003E3C4A">
        <w:t xml:space="preserve">, M.-A. Storey, and A. </w:t>
      </w:r>
      <w:proofErr w:type="spellStart"/>
      <w:r w:rsidRPr="003E3C4A">
        <w:t>Zagalsky</w:t>
      </w:r>
      <w:proofErr w:type="spellEnd"/>
      <w:r w:rsidRPr="003E3C4A">
        <w:t xml:space="preserve">, </w:t>
      </w:r>
      <w:r w:rsidR="002536F3">
        <w:t>“</w:t>
      </w:r>
      <w:r w:rsidRPr="003E3C4A">
        <w:t xml:space="preserve">How </w:t>
      </w:r>
      <w:r w:rsidR="004B4F69" w:rsidRPr="003E3C4A">
        <w:t xml:space="preserve">Software Developers Mitigate Collaboration </w:t>
      </w:r>
      <w:r w:rsidR="00D82800">
        <w:t>F</w:t>
      </w:r>
      <w:r w:rsidRPr="003E3C4A">
        <w:t xml:space="preserve">riction with </w:t>
      </w:r>
      <w:proofErr w:type="spellStart"/>
      <w:r w:rsidR="004B4F69" w:rsidRPr="003E3C4A">
        <w:t>Chatbots</w:t>
      </w:r>
      <w:proofErr w:type="spellEnd"/>
      <w:r w:rsidRPr="003E3C4A">
        <w:t>,</w:t>
      </w:r>
      <w:r w:rsidR="002536F3">
        <w:t>”</w:t>
      </w:r>
      <w:r w:rsidRPr="003E3C4A">
        <w:t xml:space="preserve"> </w:t>
      </w:r>
      <w:r w:rsidR="00D82800">
        <w:t xml:space="preserve">presentation at </w:t>
      </w:r>
      <w:r w:rsidRPr="003E3C4A">
        <w:t xml:space="preserve">Talking with Conversational Agents in Collaborative Action </w:t>
      </w:r>
      <w:r w:rsidR="00D82800">
        <w:t>W</w:t>
      </w:r>
      <w:r w:rsidRPr="003E3C4A">
        <w:t>orkshop</w:t>
      </w:r>
      <w:r w:rsidR="00D82800">
        <w:t>,</w:t>
      </w:r>
      <w:r w:rsidRPr="003E3C4A">
        <w:t xml:space="preserve"> </w:t>
      </w:r>
      <w:r w:rsidR="007643D4">
        <w:t>2017 Conf</w:t>
      </w:r>
      <w:r w:rsidR="00D82800">
        <w:t>.</w:t>
      </w:r>
      <w:r w:rsidRPr="003E3C4A">
        <w:t xml:space="preserve"> Computer-Supported Cooperative Work and Social Computing (CSCW</w:t>
      </w:r>
      <w:r w:rsidR="00D82800">
        <w:t xml:space="preserve"> 17</w:t>
      </w:r>
      <w:r w:rsidRPr="003E3C4A">
        <w:t>), 2017.</w:t>
      </w:r>
      <w:r w:rsidR="00D82800">
        <w:t xml:space="preserve"> </w:t>
      </w:r>
      <w:r w:rsidR="00D82800" w:rsidRPr="00E92041">
        <w:rPr>
          <w:b/>
        </w:rPr>
        <w:t>//</w:t>
      </w:r>
      <w:r w:rsidR="008B3654">
        <w:rPr>
          <w:b/>
        </w:rPr>
        <w:t>9</w:t>
      </w:r>
      <w:r w:rsidR="00D82800" w:rsidRPr="00E92041">
        <w:rPr>
          <w:b/>
        </w:rPr>
        <w:t xml:space="preserve">. </w:t>
      </w:r>
      <w:r w:rsidR="000157B2">
        <w:rPr>
          <w:b/>
        </w:rPr>
        <w:t>Peggy:</w:t>
      </w:r>
      <w:r w:rsidR="00D82800" w:rsidRPr="00E92041">
        <w:rPr>
          <w:b/>
        </w:rPr>
        <w:t xml:space="preserve"> </w:t>
      </w:r>
      <w:r w:rsidR="00D82800">
        <w:rPr>
          <w:b/>
        </w:rPr>
        <w:t xml:space="preserve">Was this published in </w:t>
      </w:r>
      <w:proofErr w:type="gramStart"/>
      <w:r w:rsidR="00D82800">
        <w:rPr>
          <w:b/>
        </w:rPr>
        <w:t>a proceedings</w:t>
      </w:r>
      <w:proofErr w:type="gramEnd"/>
      <w:r w:rsidR="00D82800">
        <w:rPr>
          <w:b/>
        </w:rPr>
        <w:t xml:space="preserve">? If so, what were the page numbers or article </w:t>
      </w:r>
      <w:proofErr w:type="gramStart"/>
      <w:r w:rsidR="00D82800">
        <w:rPr>
          <w:b/>
        </w:rPr>
        <w:t>number?</w:t>
      </w:r>
      <w:r w:rsidR="00D82800" w:rsidRPr="00E92041">
        <w:rPr>
          <w:b/>
        </w:rPr>
        <w:t>/</w:t>
      </w:r>
      <w:proofErr w:type="gramEnd"/>
      <w:r w:rsidR="00D82800" w:rsidRPr="00E92041">
        <w:rPr>
          <w:b/>
        </w:rPr>
        <w:t>/</w:t>
      </w:r>
    </w:p>
    <w:p w14:paraId="4C48D88A" w14:textId="77777777" w:rsidR="004E42B5" w:rsidRPr="003E3C4A" w:rsidRDefault="002536F3" w:rsidP="00484653">
      <w:pPr>
        <w:pStyle w:val="BIBREF"/>
      </w:pPr>
      <w:r>
        <w:t>“</w:t>
      </w:r>
      <w:r w:rsidR="004E42B5" w:rsidRPr="003E3C4A">
        <w:t xml:space="preserve">Principles of </w:t>
      </w:r>
      <w:r w:rsidR="004B4F69" w:rsidRPr="003E3C4A">
        <w:t>Bot Design</w:t>
      </w:r>
      <w:r w:rsidR="00100E32">
        <w:t xml:space="preserve">,” </w:t>
      </w:r>
      <w:r w:rsidR="0058059F">
        <w:t xml:space="preserve">Microsoft, 4 Aug. 2017; </w:t>
      </w:r>
      <w:r w:rsidR="004E42B5" w:rsidRPr="003E3C4A">
        <w:t>docs.microsoft.com/</w:t>
      </w:r>
      <w:proofErr w:type="spellStart"/>
      <w:r w:rsidR="004E42B5" w:rsidRPr="003E3C4A">
        <w:t>en</w:t>
      </w:r>
      <w:proofErr w:type="spellEnd"/>
      <w:r w:rsidR="004E42B5" w:rsidRPr="003E3C4A">
        <w:t>-us/bot-framework/bot-design-principles.</w:t>
      </w:r>
    </w:p>
    <w:p w14:paraId="21A81135" w14:textId="77777777" w:rsidR="004E42B5" w:rsidRPr="003E3C4A" w:rsidRDefault="009B7559" w:rsidP="009B7559">
      <w:pPr>
        <w:pStyle w:val="BIBREF"/>
      </w:pPr>
      <w:r>
        <w:t xml:space="preserve">“Voice and Tone: Communicating for Clarity,” </w:t>
      </w:r>
      <w:r w:rsidR="004E42B5" w:rsidRPr="009B7559">
        <w:rPr>
          <w:i/>
        </w:rPr>
        <w:t xml:space="preserve">Building </w:t>
      </w:r>
      <w:r w:rsidR="004B4F69" w:rsidRPr="009B7559">
        <w:rPr>
          <w:i/>
        </w:rPr>
        <w:t xml:space="preserve">Great User Experiences </w:t>
      </w:r>
      <w:r w:rsidR="004E42B5" w:rsidRPr="009B7559">
        <w:rPr>
          <w:i/>
        </w:rPr>
        <w:t>on Slack</w:t>
      </w:r>
      <w:r>
        <w:t>,</w:t>
      </w:r>
      <w:r w:rsidR="00100E32">
        <w:t xml:space="preserve"> </w:t>
      </w:r>
      <w:r w:rsidR="004E42B5" w:rsidRPr="003E3C4A">
        <w:t>S</w:t>
      </w:r>
      <w:r w:rsidR="0058059F">
        <w:t xml:space="preserve">lack, 2017; </w:t>
      </w:r>
      <w:r w:rsidRPr="009B7559">
        <w:t>api.slack.com/best-practices/voice-and-tone</w:t>
      </w:r>
      <w:r w:rsidR="004E42B5" w:rsidRPr="003E3C4A">
        <w:t>.</w:t>
      </w:r>
    </w:p>
    <w:p w14:paraId="47A8E762" w14:textId="77777777" w:rsidR="002536F3" w:rsidRPr="003E3C4A" w:rsidRDefault="002536F3" w:rsidP="00484653">
      <w:pPr>
        <w:pStyle w:val="BIBREF"/>
      </w:pPr>
      <w:r w:rsidRPr="003E3C4A">
        <w:t xml:space="preserve">I. Asimov, </w:t>
      </w:r>
      <w:r>
        <w:t>“</w:t>
      </w:r>
      <w:r w:rsidRPr="003E3C4A">
        <w:t xml:space="preserve">The </w:t>
      </w:r>
      <w:r w:rsidR="004B4F69" w:rsidRPr="003E3C4A">
        <w:t>Evitable Conflict</w:t>
      </w:r>
      <w:r w:rsidRPr="003E3C4A">
        <w:t>,</w:t>
      </w:r>
      <w:r>
        <w:t>”</w:t>
      </w:r>
      <w:r w:rsidRPr="003E3C4A">
        <w:t xml:space="preserve"> </w:t>
      </w:r>
      <w:r w:rsidRPr="00E774D6">
        <w:rPr>
          <w:i/>
        </w:rPr>
        <w:t>Astounding Science Fiction</w:t>
      </w:r>
      <w:r w:rsidRPr="003E3C4A">
        <w:t>, vol. 45, no. 4</w:t>
      </w:r>
      <w:r w:rsidR="00E774D6" w:rsidRPr="003E3C4A">
        <w:t>, 1950</w:t>
      </w:r>
      <w:r w:rsidRPr="003E3C4A">
        <w:t>, pp. 48–68.</w:t>
      </w:r>
      <w:r w:rsidR="00082025">
        <w:t xml:space="preserve"> </w:t>
      </w:r>
      <w:r w:rsidR="00082025" w:rsidRPr="00E92041">
        <w:rPr>
          <w:b/>
        </w:rPr>
        <w:t>//</w:t>
      </w:r>
      <w:r w:rsidR="008B3654">
        <w:rPr>
          <w:b/>
        </w:rPr>
        <w:t>10</w:t>
      </w:r>
      <w:r w:rsidR="00082025" w:rsidRPr="00E92041">
        <w:rPr>
          <w:b/>
        </w:rPr>
        <w:t xml:space="preserve">. </w:t>
      </w:r>
      <w:r w:rsidR="000157B2">
        <w:rPr>
          <w:b/>
        </w:rPr>
        <w:t>Peggy:</w:t>
      </w:r>
      <w:r w:rsidR="00082025" w:rsidRPr="00E92041">
        <w:rPr>
          <w:b/>
        </w:rPr>
        <w:t xml:space="preserve"> </w:t>
      </w:r>
      <w:r w:rsidR="00082025">
        <w:rPr>
          <w:b/>
        </w:rPr>
        <w:t xml:space="preserve">Why do you cite this story instead of “Runaround,” which is purported to be the first story to list the three laws? </w:t>
      </w:r>
      <w:r w:rsidR="00696ABF">
        <w:rPr>
          <w:b/>
        </w:rPr>
        <w:t xml:space="preserve">Also, </w:t>
      </w:r>
      <w:r w:rsidR="00082025">
        <w:rPr>
          <w:b/>
        </w:rPr>
        <w:t xml:space="preserve">I think this story really only discusses the first </w:t>
      </w:r>
      <w:proofErr w:type="gramStart"/>
      <w:r w:rsidR="00082025">
        <w:rPr>
          <w:b/>
        </w:rPr>
        <w:t>law.</w:t>
      </w:r>
      <w:r w:rsidR="00082025" w:rsidRPr="00E92041">
        <w:rPr>
          <w:b/>
        </w:rPr>
        <w:t>/</w:t>
      </w:r>
      <w:proofErr w:type="gramEnd"/>
      <w:r w:rsidR="00082025" w:rsidRPr="00E92041">
        <w:rPr>
          <w:b/>
        </w:rPr>
        <w:t>/</w:t>
      </w:r>
    </w:p>
    <w:p w14:paraId="35C17F3B" w14:textId="77777777" w:rsidR="002536F3" w:rsidRDefault="002536F3" w:rsidP="00484653">
      <w:pPr>
        <w:pStyle w:val="BIBREF"/>
      </w:pPr>
      <w:r>
        <w:t>“</w:t>
      </w:r>
      <w:r w:rsidR="003B2FDA">
        <w:t>Design</w:t>
      </w:r>
      <w:r w:rsidR="00D27C8D">
        <w:t xml:space="preserve">ing for Messenger,” </w:t>
      </w:r>
      <w:r w:rsidR="004E42B5" w:rsidRPr="003E3C4A">
        <w:t>Facebook</w:t>
      </w:r>
      <w:r w:rsidR="00D27C8D">
        <w:t xml:space="preserve">, 2017; </w:t>
      </w:r>
      <w:r w:rsidR="004E42B5" w:rsidRPr="003E3C4A">
        <w:t>developers.facebook.com/docs/messenger-platform/design-resources.</w:t>
      </w:r>
    </w:p>
    <w:p w14:paraId="5B3AD219" w14:textId="77777777" w:rsidR="007643D4" w:rsidRDefault="007643D4" w:rsidP="007643D4">
      <w:pPr>
        <w:pStyle w:val="BIBREF"/>
        <w:numPr>
          <w:ilvl w:val="0"/>
          <w:numId w:val="0"/>
        </w:numPr>
        <w:ind w:left="720" w:hanging="360"/>
      </w:pPr>
      <w:r w:rsidRPr="00E92041">
        <w:rPr>
          <w:b/>
        </w:rPr>
        <w:t>//</w:t>
      </w:r>
      <w:r w:rsidR="008B3654">
        <w:rPr>
          <w:b/>
        </w:rPr>
        <w:t>11</w:t>
      </w:r>
      <w:r w:rsidRPr="00E92041">
        <w:rPr>
          <w:b/>
        </w:rPr>
        <w:t xml:space="preserve">. </w:t>
      </w:r>
      <w:r w:rsidR="000157B2">
        <w:rPr>
          <w:b/>
        </w:rPr>
        <w:t>Peggy:</w:t>
      </w:r>
      <w:r w:rsidRPr="00E92041">
        <w:rPr>
          <w:b/>
        </w:rPr>
        <w:t xml:space="preserve"> </w:t>
      </w:r>
      <w:r>
        <w:rPr>
          <w:b/>
        </w:rPr>
        <w:t xml:space="preserve">The following reference doesn’t appear to be cited in the article. If you wish to use it, please indicate where to cite </w:t>
      </w:r>
      <w:proofErr w:type="gramStart"/>
      <w:r>
        <w:rPr>
          <w:b/>
        </w:rPr>
        <w:t>it</w:t>
      </w:r>
      <w:r w:rsidRPr="00E92041">
        <w:rPr>
          <w:b/>
        </w:rPr>
        <w:t>./</w:t>
      </w:r>
      <w:proofErr w:type="gramEnd"/>
      <w:r w:rsidRPr="00E92041">
        <w:rPr>
          <w:b/>
        </w:rPr>
        <w:t>/</w:t>
      </w:r>
    </w:p>
    <w:p w14:paraId="7A9AF6D9" w14:textId="77777777" w:rsidR="004E42B5" w:rsidRDefault="004E42B5" w:rsidP="00484653">
      <w:pPr>
        <w:pStyle w:val="BIBREF"/>
      </w:pPr>
      <w:r w:rsidRPr="003E3C4A">
        <w:t xml:space="preserve">M.-A. Storey and A. </w:t>
      </w:r>
      <w:proofErr w:type="spellStart"/>
      <w:r w:rsidRPr="003E3C4A">
        <w:t>Zagalsky</w:t>
      </w:r>
      <w:proofErr w:type="spellEnd"/>
      <w:r w:rsidRPr="003E3C4A">
        <w:t xml:space="preserve">, </w:t>
      </w:r>
      <w:r w:rsidR="002536F3">
        <w:t>“</w:t>
      </w:r>
      <w:r w:rsidRPr="003E3C4A">
        <w:t xml:space="preserve">Disrupting </w:t>
      </w:r>
      <w:r w:rsidR="004B4F69" w:rsidRPr="003E3C4A">
        <w:t xml:space="preserve">Developer Productivity One Bot </w:t>
      </w:r>
      <w:r w:rsidRPr="003E3C4A">
        <w:t xml:space="preserve">at a </w:t>
      </w:r>
      <w:r w:rsidR="004B4F69" w:rsidRPr="003E3C4A">
        <w:t>Time</w:t>
      </w:r>
      <w:r w:rsidRPr="003E3C4A">
        <w:t>,</w:t>
      </w:r>
      <w:r w:rsidR="002536F3">
        <w:t>”</w:t>
      </w:r>
      <w:r w:rsidRPr="003E3C4A">
        <w:t xml:space="preserve"> </w:t>
      </w:r>
      <w:r w:rsidR="00D27C8D" w:rsidRPr="00D27C8D">
        <w:rPr>
          <w:i/>
        </w:rPr>
        <w:t>Proc.</w:t>
      </w:r>
      <w:r w:rsidRPr="00D27C8D">
        <w:rPr>
          <w:i/>
        </w:rPr>
        <w:t xml:space="preserve"> 24th ACM SIGSOFT </w:t>
      </w:r>
      <w:r w:rsidR="00D27C8D" w:rsidRPr="00D27C8D">
        <w:rPr>
          <w:i/>
        </w:rPr>
        <w:t xml:space="preserve">Int’l </w:t>
      </w:r>
      <w:proofErr w:type="spellStart"/>
      <w:r w:rsidR="00D27C8D" w:rsidRPr="00D27C8D">
        <w:rPr>
          <w:i/>
        </w:rPr>
        <w:t>Symp</w:t>
      </w:r>
      <w:proofErr w:type="spellEnd"/>
      <w:r w:rsidR="00D27C8D" w:rsidRPr="00D27C8D">
        <w:rPr>
          <w:i/>
        </w:rPr>
        <w:t>.</w:t>
      </w:r>
      <w:r w:rsidRPr="00D27C8D">
        <w:rPr>
          <w:i/>
        </w:rPr>
        <w:t xml:space="preserve"> Foundations of Software Eng</w:t>
      </w:r>
      <w:r w:rsidR="00D27C8D" w:rsidRPr="00D27C8D">
        <w:rPr>
          <w:i/>
        </w:rPr>
        <w:t>.</w:t>
      </w:r>
      <w:r w:rsidR="00D27C8D" w:rsidRPr="00D27C8D">
        <w:t xml:space="preserve"> </w:t>
      </w:r>
      <w:r w:rsidR="00D27C8D">
        <w:t>(FSE 16)</w:t>
      </w:r>
      <w:r w:rsidRPr="003E3C4A">
        <w:t>, 2016, pp. 928–931.</w:t>
      </w:r>
    </w:p>
    <w:p w14:paraId="25FCE702" w14:textId="77777777" w:rsidR="00326C31" w:rsidRPr="003E3C4A" w:rsidRDefault="00326C31" w:rsidP="00326C31">
      <w:pPr>
        <w:pStyle w:val="PARAGRAPH"/>
      </w:pPr>
      <w:r w:rsidRPr="00E92041">
        <w:rPr>
          <w:b/>
        </w:rPr>
        <w:t>//</w:t>
      </w:r>
      <w:r w:rsidR="008B3654">
        <w:rPr>
          <w:b/>
        </w:rPr>
        <w:t>12</w:t>
      </w:r>
      <w:r w:rsidRPr="00E92041">
        <w:rPr>
          <w:b/>
        </w:rPr>
        <w:t xml:space="preserve">. </w:t>
      </w:r>
      <w:r w:rsidR="000157B2">
        <w:rPr>
          <w:b/>
        </w:rPr>
        <w:t>Peggy:</w:t>
      </w:r>
      <w:r w:rsidRPr="00E92041">
        <w:rPr>
          <w:b/>
        </w:rPr>
        <w:t xml:space="preserve"> </w:t>
      </w:r>
      <w:r>
        <w:rPr>
          <w:b/>
        </w:rPr>
        <w:t xml:space="preserve">Are the short bios </w:t>
      </w:r>
      <w:proofErr w:type="gramStart"/>
      <w:r>
        <w:rPr>
          <w:b/>
        </w:rPr>
        <w:t>accurate?</w:t>
      </w:r>
      <w:r w:rsidRPr="00E92041">
        <w:rPr>
          <w:b/>
        </w:rPr>
        <w:t>/</w:t>
      </w:r>
      <w:proofErr w:type="gramEnd"/>
      <w:r w:rsidRPr="00E92041">
        <w:rPr>
          <w:b/>
        </w:rPr>
        <w:t>/</w:t>
      </w:r>
    </w:p>
    <w:p w14:paraId="7236FB16" w14:textId="77777777" w:rsidR="00F90A66" w:rsidRPr="003E3C4A" w:rsidRDefault="00F90A66" w:rsidP="00F90A66">
      <w:pPr>
        <w:pStyle w:val="VITA"/>
      </w:pPr>
      <w:r w:rsidRPr="00F90A66">
        <w:rPr>
          <w:rStyle w:val="vitaname"/>
        </w:rPr>
        <w:t xml:space="preserve">Carlene </w:t>
      </w:r>
      <w:proofErr w:type="spellStart"/>
      <w:r w:rsidRPr="00F90A66">
        <w:rPr>
          <w:rStyle w:val="vitaname"/>
        </w:rPr>
        <w:t>Lebeuf</w:t>
      </w:r>
      <w:proofErr w:type="spellEnd"/>
      <w:r>
        <w:t xml:space="preserve"> is </w:t>
      </w:r>
      <w:r w:rsidR="00A25E6E">
        <w:t>a master’s student in computer science and a researcher</w:t>
      </w:r>
      <w:r>
        <w:t xml:space="preserve"> at </w:t>
      </w:r>
      <w:r w:rsidR="00A25E6E">
        <w:t>the University of Victoria</w:t>
      </w:r>
      <w:r>
        <w:t>. Contact her at clebeuf@uvic.ca.</w:t>
      </w:r>
    </w:p>
    <w:p w14:paraId="424B6025" w14:textId="77777777" w:rsidR="00F90A66" w:rsidRPr="003E3C4A" w:rsidRDefault="00F90A66" w:rsidP="00F90A66">
      <w:pPr>
        <w:pStyle w:val="VITA"/>
      </w:pPr>
      <w:r w:rsidRPr="00F90A66">
        <w:rPr>
          <w:rStyle w:val="vitaname"/>
        </w:rPr>
        <w:t>Margaret-Anne Storey</w:t>
      </w:r>
      <w:r>
        <w:t xml:space="preserve"> is </w:t>
      </w:r>
      <w:r w:rsidR="00393593">
        <w:t>a professor of computer science</w:t>
      </w:r>
      <w:r>
        <w:t xml:space="preserve"> at </w:t>
      </w:r>
      <w:r w:rsidR="00A25E6E">
        <w:t>the University of Victoria</w:t>
      </w:r>
      <w:r>
        <w:t>. Contact her at mstorey@uvic.ca.</w:t>
      </w:r>
    </w:p>
    <w:p w14:paraId="60B44DAC" w14:textId="77777777" w:rsidR="00F90A66" w:rsidRPr="003E3C4A" w:rsidRDefault="00F90A66" w:rsidP="00F90A66">
      <w:pPr>
        <w:pStyle w:val="VITA"/>
      </w:pPr>
      <w:r w:rsidRPr="00F90A66">
        <w:rPr>
          <w:rStyle w:val="vitaname"/>
        </w:rPr>
        <w:t xml:space="preserve">Alexey </w:t>
      </w:r>
      <w:proofErr w:type="spellStart"/>
      <w:r w:rsidRPr="00F90A66">
        <w:rPr>
          <w:rStyle w:val="vitaname"/>
        </w:rPr>
        <w:t>Zagalsky</w:t>
      </w:r>
      <w:proofErr w:type="spellEnd"/>
      <w:r w:rsidRPr="003E3C4A">
        <w:t xml:space="preserve"> </w:t>
      </w:r>
      <w:r w:rsidR="00326C31">
        <w:t xml:space="preserve">is </w:t>
      </w:r>
      <w:r w:rsidR="00C04F64">
        <w:t>PhD candidate</w:t>
      </w:r>
      <w:r w:rsidR="00326C31">
        <w:t xml:space="preserve"> </w:t>
      </w:r>
      <w:r w:rsidR="00C04F64">
        <w:t xml:space="preserve">in computer science </w:t>
      </w:r>
      <w:r w:rsidR="00326C31">
        <w:t>at the University of Victoria</w:t>
      </w:r>
      <w:r>
        <w:t>. Contact him at alexeyza@uvic.ca.</w:t>
      </w:r>
    </w:p>
    <w:p w14:paraId="00149E59" w14:textId="77777777" w:rsidR="004E42B5" w:rsidRPr="003E3C4A" w:rsidRDefault="004E42B5" w:rsidP="00F90A66">
      <w:pPr>
        <w:pStyle w:val="bHEAD"/>
      </w:pPr>
      <w:r w:rsidRPr="003E3C4A">
        <w:t>Development Bots in Action</w:t>
      </w:r>
    </w:p>
    <w:p w14:paraId="320B6E29" w14:textId="77777777" w:rsidR="004E42B5" w:rsidRPr="003E3C4A" w:rsidRDefault="004E42B5" w:rsidP="00F90A66">
      <w:pPr>
        <w:pStyle w:val="bPARAGRAPHNOINDENT"/>
      </w:pPr>
      <w:bookmarkStart w:id="35" w:name="two"/>
      <w:bookmarkEnd w:id="35"/>
      <w:r w:rsidRPr="003E3C4A">
        <w:t xml:space="preserve">Software developers have been early adopters and proponents of bots </w:t>
      </w:r>
      <w:r w:rsidR="006704E3">
        <w:t>because</w:t>
      </w:r>
      <w:r w:rsidRPr="003E3C4A">
        <w:t xml:space="preserve"> they</w:t>
      </w:r>
      <w:r w:rsidR="00FD7B75">
        <w:t>’ve</w:t>
      </w:r>
      <w:r w:rsidRPr="003E3C4A">
        <w:t xml:space="preserve"> recognized </w:t>
      </w:r>
      <w:r w:rsidR="006704E3">
        <w:t>bots’</w:t>
      </w:r>
      <w:r w:rsidRPr="003E3C4A">
        <w:t xml:space="preserve"> potential for </w:t>
      </w:r>
      <w:r w:rsidR="006704E3">
        <w:t xml:space="preserve">both </w:t>
      </w:r>
      <w:r w:rsidRPr="003E3C4A">
        <w:t xml:space="preserve">enhancing individual and team productivity </w:t>
      </w:r>
      <w:r w:rsidR="006704E3">
        <w:t>and</w:t>
      </w:r>
      <w:r w:rsidRPr="003E3C4A">
        <w:t xml:space="preserve"> significantly improving software quality. </w:t>
      </w:r>
      <w:proofErr w:type="spellStart"/>
      <w:r w:rsidRPr="003E3C4A">
        <w:t>Chatbots</w:t>
      </w:r>
      <w:proofErr w:type="spellEnd"/>
      <w:r w:rsidRPr="003E3C4A">
        <w:t xml:space="preserve"> bring awareness and transparency </w:t>
      </w:r>
      <w:r w:rsidR="006704E3">
        <w:t>to</w:t>
      </w:r>
      <w:r w:rsidRPr="003E3C4A">
        <w:t xml:space="preserve"> the commu</w:t>
      </w:r>
      <w:r w:rsidR="006704E3">
        <w:t>nication channel and enable non</w:t>
      </w:r>
      <w:r w:rsidRPr="003E3C4A">
        <w:t>technical team members to engage with operations without needing domain expertise (</w:t>
      </w:r>
      <w:r w:rsidR="00100E32">
        <w:t xml:space="preserve">for example, </w:t>
      </w:r>
      <w:r w:rsidR="00FD7B75">
        <w:t xml:space="preserve">by </w:t>
      </w:r>
      <w:r w:rsidRPr="003E3C4A">
        <w:t xml:space="preserve">using a bot </w:t>
      </w:r>
      <w:r w:rsidR="00FD7B75">
        <w:t>for</w:t>
      </w:r>
      <w:r w:rsidRPr="003E3C4A">
        <w:t xml:space="preserve"> deploy</w:t>
      </w:r>
      <w:r w:rsidR="00FD7B75">
        <w:t>ment</w:t>
      </w:r>
      <w:r w:rsidRPr="003E3C4A">
        <w:t>).</w:t>
      </w:r>
    </w:p>
    <w:p w14:paraId="7B8DECB7" w14:textId="77777777" w:rsidR="004E42B5" w:rsidRDefault="006704E3" w:rsidP="00F90A66">
      <w:pPr>
        <w:pStyle w:val="bPARAGRAPH"/>
      </w:pPr>
      <w:r>
        <w:t xml:space="preserve">For example, </w:t>
      </w:r>
      <w:proofErr w:type="spellStart"/>
      <w:r w:rsidR="004E42B5" w:rsidRPr="003E3C4A">
        <w:t>Sendwithus</w:t>
      </w:r>
      <w:proofErr w:type="spellEnd"/>
      <w:r>
        <w:t xml:space="preserve"> (sendwithus.com)</w:t>
      </w:r>
      <w:r w:rsidR="004E42B5" w:rsidRPr="003E3C4A">
        <w:t xml:space="preserve">, a company that provides transactional email services, </w:t>
      </w:r>
      <w:r>
        <w:t xml:space="preserve">has </w:t>
      </w:r>
      <w:r w:rsidR="004E42B5" w:rsidRPr="003E3C4A">
        <w:t>adopted bots as part of software development. With 25 employees and two office locations (Victoria</w:t>
      </w:r>
      <w:r w:rsidR="00543B0D">
        <w:t>, Canada,</w:t>
      </w:r>
      <w:r w:rsidR="004E42B5" w:rsidRPr="003E3C4A">
        <w:t xml:space="preserve"> and San Francisco), </w:t>
      </w:r>
      <w:proofErr w:type="spellStart"/>
      <w:r w:rsidRPr="003E3C4A">
        <w:t>Sendwithus</w:t>
      </w:r>
      <w:proofErr w:type="spellEnd"/>
      <w:r>
        <w:t xml:space="preserve"> </w:t>
      </w:r>
      <w:r w:rsidR="004E42B5" w:rsidRPr="003E3C4A">
        <w:t xml:space="preserve">uses Slack as the central hub for </w:t>
      </w:r>
      <w:r>
        <w:t>its communications and Dev</w:t>
      </w:r>
      <w:r w:rsidR="004E42B5" w:rsidRPr="003E3C4A">
        <w:t>Ops, and bots fulfill several development tasks. For example</w:t>
      </w:r>
      <w:r w:rsidR="00FD7B75">
        <w:t>, the</w:t>
      </w:r>
      <w:r>
        <w:t xml:space="preserve"> bots</w:t>
      </w:r>
    </w:p>
    <w:p w14:paraId="0EBF1D72" w14:textId="77777777" w:rsidR="004E42B5" w:rsidRPr="003E3C4A" w:rsidRDefault="006704E3" w:rsidP="00F90A66">
      <w:pPr>
        <w:pStyle w:val="bLIST1a"/>
      </w:pPr>
      <w:r>
        <w:t>set</w:t>
      </w:r>
      <w:r w:rsidR="004E42B5" w:rsidRPr="003E3C4A">
        <w:t xml:space="preserve"> reminders for team members </w:t>
      </w:r>
      <w:r>
        <w:t xml:space="preserve">(using </w:t>
      </w:r>
      <w:proofErr w:type="spellStart"/>
      <w:r>
        <w:t>Slackbot</w:t>
      </w:r>
      <w:proofErr w:type="spellEnd"/>
      <w:r>
        <w:t>);</w:t>
      </w:r>
    </w:p>
    <w:p w14:paraId="54D966B8" w14:textId="77777777" w:rsidR="004E42B5" w:rsidRPr="003E3C4A" w:rsidRDefault="006704E3" w:rsidP="00F90A66">
      <w:pPr>
        <w:pStyle w:val="bLIST1"/>
      </w:pPr>
      <w:r>
        <w:t>manage and coordinate</w:t>
      </w:r>
      <w:r w:rsidR="004E42B5" w:rsidRPr="003E3C4A">
        <w:t xml:space="preserve"> customer support and help</w:t>
      </w:r>
      <w:r w:rsidR="00543B0D">
        <w:t>-</w:t>
      </w:r>
      <w:r>
        <w:t xml:space="preserve">desk tickets (using Help Scout; </w:t>
      </w:r>
      <w:r w:rsidR="004E42B5" w:rsidRPr="003E3C4A">
        <w:t>www.helpscout.net)</w:t>
      </w:r>
      <w:r>
        <w:t>;</w:t>
      </w:r>
    </w:p>
    <w:p w14:paraId="3346858C" w14:textId="77777777" w:rsidR="004E42B5" w:rsidRPr="003E3C4A" w:rsidRDefault="006704E3" w:rsidP="00F90A66">
      <w:pPr>
        <w:pStyle w:val="bLIST1"/>
      </w:pPr>
      <w:r>
        <w:t>facilitate</w:t>
      </w:r>
      <w:r w:rsidR="004E42B5" w:rsidRPr="003E3C4A">
        <w:t xml:space="preserve"> real-time communication wit</w:t>
      </w:r>
      <w:r w:rsidR="00FD7B75">
        <w:t xml:space="preserve">h users visiting the </w:t>
      </w:r>
      <w:proofErr w:type="spellStart"/>
      <w:r w:rsidR="00FD7B75" w:rsidRPr="003E3C4A">
        <w:t>Sendwithus</w:t>
      </w:r>
      <w:proofErr w:type="spellEnd"/>
      <w:r w:rsidR="00FD7B75">
        <w:t xml:space="preserve"> </w:t>
      </w:r>
      <w:r>
        <w:t xml:space="preserve">website (using </w:t>
      </w:r>
      <w:proofErr w:type="spellStart"/>
      <w:r>
        <w:t>Olark</w:t>
      </w:r>
      <w:proofErr w:type="spellEnd"/>
      <w:r>
        <w:t xml:space="preserve"> piped into </w:t>
      </w:r>
      <w:r>
        <w:lastRenderedPageBreak/>
        <w:t>Help Scout; www.olark.com);</w:t>
      </w:r>
    </w:p>
    <w:p w14:paraId="337E2A7F" w14:textId="77777777" w:rsidR="004E42B5" w:rsidRPr="003E3C4A" w:rsidRDefault="006704E3" w:rsidP="00F90A66">
      <w:pPr>
        <w:pStyle w:val="bLIST1"/>
      </w:pPr>
      <w:r>
        <w:t>manage</w:t>
      </w:r>
      <w:r w:rsidR="004E42B5" w:rsidRPr="003E3C4A">
        <w:t xml:space="preserve"> physical communication (</w:t>
      </w:r>
      <w:r w:rsidR="00100E32">
        <w:t xml:space="preserve">for example, </w:t>
      </w:r>
      <w:r w:rsidR="00FD7B75">
        <w:t>through short message service</w:t>
      </w:r>
      <w:r w:rsidR="004E42B5" w:rsidRPr="003E3C4A">
        <w:t xml:space="preserve"> and </w:t>
      </w:r>
      <w:r>
        <w:t>phone) and send</w:t>
      </w:r>
      <w:r w:rsidR="004E42B5" w:rsidRPr="003E3C4A">
        <w:t xml:space="preserve"> messages to the company</w:t>
      </w:r>
      <w:r w:rsidR="002536F3">
        <w:t>’</w:t>
      </w:r>
      <w:r w:rsidR="00FD7B75">
        <w:t>s communications hub</w:t>
      </w:r>
      <w:r w:rsidR="004E42B5" w:rsidRPr="003E3C4A">
        <w:t xml:space="preserve"> </w:t>
      </w:r>
      <w:r>
        <w:t xml:space="preserve">(using </w:t>
      </w:r>
      <w:proofErr w:type="spellStart"/>
      <w:r>
        <w:t>Twilio</w:t>
      </w:r>
      <w:proofErr w:type="spellEnd"/>
      <w:r>
        <w:t>; www.twilio.com</w:t>
      </w:r>
      <w:r w:rsidR="004E42B5" w:rsidRPr="003E3C4A">
        <w:t>)</w:t>
      </w:r>
      <w:r>
        <w:t>;</w:t>
      </w:r>
    </w:p>
    <w:p w14:paraId="0A310D6D" w14:textId="77777777" w:rsidR="004E42B5" w:rsidRPr="003E3C4A" w:rsidRDefault="006704E3" w:rsidP="00F90A66">
      <w:pPr>
        <w:pStyle w:val="bLIST1"/>
      </w:pPr>
      <w:r>
        <w:t>accommodate</w:t>
      </w:r>
      <w:r w:rsidR="004E42B5" w:rsidRPr="003E3C4A">
        <w:t xml:space="preserve"> custom tasks (</w:t>
      </w:r>
      <w:r w:rsidR="00100E32">
        <w:t xml:space="preserve">for example, </w:t>
      </w:r>
      <w:r w:rsidR="004E42B5" w:rsidRPr="003E3C4A">
        <w:t>ordering a team</w:t>
      </w:r>
      <w:r w:rsidR="002536F3">
        <w:t>’</w:t>
      </w:r>
      <w:r w:rsidR="004E42B5" w:rsidRPr="003E3C4A">
        <w:t xml:space="preserve">s lunch via a message on Slack) </w:t>
      </w:r>
      <w:r>
        <w:t xml:space="preserve">(using </w:t>
      </w:r>
      <w:proofErr w:type="spellStart"/>
      <w:r>
        <w:t>Hubot</w:t>
      </w:r>
      <w:proofErr w:type="spellEnd"/>
      <w:r>
        <w:t>;</w:t>
      </w:r>
      <w:r w:rsidRPr="003E3C4A">
        <w:t xml:space="preserve"> </w:t>
      </w:r>
      <w:r>
        <w:t>hubot.github.com</w:t>
      </w:r>
      <w:r w:rsidR="004E42B5" w:rsidRPr="003E3C4A">
        <w:t>)</w:t>
      </w:r>
      <w:r>
        <w:t>;</w:t>
      </w:r>
    </w:p>
    <w:p w14:paraId="16DCC66C" w14:textId="77777777" w:rsidR="004E42B5" w:rsidRPr="003E3C4A" w:rsidRDefault="006704E3" w:rsidP="00F90A66">
      <w:pPr>
        <w:pStyle w:val="bLIST1"/>
      </w:pPr>
      <w:r>
        <w:t>automatically share</w:t>
      </w:r>
      <w:r w:rsidR="004E42B5" w:rsidRPr="003E3C4A">
        <w:t xml:space="preserve"> resources and documents </w:t>
      </w:r>
      <w:r w:rsidRPr="003E3C4A">
        <w:t>(</w:t>
      </w:r>
      <w:r>
        <w:t xml:space="preserve">for example, </w:t>
      </w:r>
      <w:r w:rsidRPr="003E3C4A">
        <w:t xml:space="preserve">screenshots) </w:t>
      </w:r>
      <w:r w:rsidR="004E42B5" w:rsidRPr="003E3C4A">
        <w:t xml:space="preserve">within the team </w:t>
      </w:r>
      <w:r>
        <w:t xml:space="preserve">(using </w:t>
      </w:r>
      <w:r w:rsidR="004E42B5" w:rsidRPr="003E3C4A">
        <w:t xml:space="preserve">Dropbox </w:t>
      </w:r>
      <w:r>
        <w:t>and Google Drive);</w:t>
      </w:r>
    </w:p>
    <w:p w14:paraId="2EB4DD13" w14:textId="77777777" w:rsidR="004E42B5" w:rsidRPr="003E3C4A" w:rsidRDefault="006704E3" w:rsidP="00F90A66">
      <w:pPr>
        <w:pStyle w:val="bLIST1"/>
      </w:pPr>
      <w:r>
        <w:t>manage and track</w:t>
      </w:r>
      <w:r w:rsidR="007155D9">
        <w:t xml:space="preserve"> code migration and deployment</w:t>
      </w:r>
      <w:r w:rsidR="004E42B5" w:rsidRPr="003E3C4A">
        <w:t xml:space="preserve"> from within Slack, raising te</w:t>
      </w:r>
      <w:r w:rsidR="007155D9">
        <w:t>am awareness when this happens, because</w:t>
      </w:r>
      <w:r w:rsidR="004E42B5" w:rsidRPr="003E3C4A">
        <w:t xml:space="preserve"> this </w:t>
      </w:r>
      <w:r w:rsidR="007155D9">
        <w:t>might</w:t>
      </w:r>
      <w:r w:rsidR="004E42B5" w:rsidRPr="003E3C4A">
        <w:t xml:space="preserve"> ca</w:t>
      </w:r>
      <w:r w:rsidR="007155D9">
        <w:t>use errors during migration (using a c</w:t>
      </w:r>
      <w:r w:rsidR="004E42B5" w:rsidRPr="003E3C4A">
        <w:t xml:space="preserve">ustomized bot with </w:t>
      </w:r>
      <w:proofErr w:type="spellStart"/>
      <w:r w:rsidR="007155D9">
        <w:t>Heroku</w:t>
      </w:r>
      <w:proofErr w:type="spellEnd"/>
      <w:r w:rsidR="007155D9">
        <w:t xml:space="preserve"> integration);</w:t>
      </w:r>
    </w:p>
    <w:p w14:paraId="6B91F273" w14:textId="77777777" w:rsidR="004E42B5" w:rsidRPr="003E3C4A" w:rsidRDefault="006704E3" w:rsidP="00F90A66">
      <w:pPr>
        <w:pStyle w:val="bLIST1"/>
      </w:pPr>
      <w:r>
        <w:t>monitor and index</w:t>
      </w:r>
      <w:r w:rsidR="004E42B5" w:rsidRPr="003E3C4A">
        <w:t xml:space="preserve"> runtime warnings, errors, and exceptions </w:t>
      </w:r>
      <w:r w:rsidR="007155D9">
        <w:t xml:space="preserve">(using </w:t>
      </w:r>
      <w:proofErr w:type="spellStart"/>
      <w:r w:rsidR="007155D9">
        <w:t>Papertrail</w:t>
      </w:r>
      <w:proofErr w:type="spellEnd"/>
      <w:r w:rsidR="007155D9">
        <w:t>; papertrailapp.com);</w:t>
      </w:r>
    </w:p>
    <w:p w14:paraId="590F09BB" w14:textId="77777777" w:rsidR="004E42B5" w:rsidRPr="003E3C4A" w:rsidRDefault="006704E3" w:rsidP="00F90A66">
      <w:pPr>
        <w:pStyle w:val="bLIST1"/>
      </w:pPr>
      <w:r>
        <w:t>notify</w:t>
      </w:r>
      <w:r w:rsidR="004E42B5" w:rsidRPr="003E3C4A">
        <w:t xml:space="preserve"> the appropriate team members when errors and exceptions occur </w:t>
      </w:r>
      <w:r w:rsidR="007155D9">
        <w:t>(using Sentry; sentry.io/welcome</w:t>
      </w:r>
      <w:r w:rsidR="004E42B5" w:rsidRPr="003E3C4A">
        <w:t>)</w:t>
      </w:r>
      <w:r w:rsidR="007155D9">
        <w:t>; and</w:t>
      </w:r>
    </w:p>
    <w:p w14:paraId="30F530C3" w14:textId="77777777" w:rsidR="004E42B5" w:rsidRPr="003E3C4A" w:rsidRDefault="006704E3" w:rsidP="00F90A66">
      <w:pPr>
        <w:pStyle w:val="bLIST1z"/>
      </w:pPr>
      <w:r>
        <w:t>track and aggregate</w:t>
      </w:r>
      <w:r w:rsidR="004E42B5" w:rsidRPr="003E3C4A">
        <w:t xml:space="preserve"> the service status of other service providers the company depends o</w:t>
      </w:r>
      <w:r w:rsidR="007155D9">
        <w:t xml:space="preserve">n (using </w:t>
      </w:r>
      <w:proofErr w:type="spellStart"/>
      <w:r w:rsidR="004D69C3">
        <w:t>StatusPage</w:t>
      </w:r>
      <w:proofErr w:type="spellEnd"/>
      <w:r w:rsidR="004D69C3">
        <w:t xml:space="preserve">; </w:t>
      </w:r>
      <w:r w:rsidR="007155D9">
        <w:t>statuspage.io).</w:t>
      </w:r>
    </w:p>
    <w:p w14:paraId="495C7CE9" w14:textId="77777777" w:rsidR="004E42B5" w:rsidRPr="003E3C4A" w:rsidRDefault="004E42B5" w:rsidP="00F90A66">
      <w:pPr>
        <w:pStyle w:val="bPARAGRAPH"/>
      </w:pPr>
      <w:r w:rsidRPr="003E3C4A">
        <w:t>Developers can expect to see more and more bots being introduced to support</w:t>
      </w:r>
      <w:r w:rsidR="00B10D4D">
        <w:t xml:space="preserve"> their workflow and development-</w:t>
      </w:r>
      <w:r w:rsidRPr="003E3C4A">
        <w:t xml:space="preserve">related activities. </w:t>
      </w:r>
      <w:r w:rsidR="00B10D4D" w:rsidRPr="00AB062F">
        <w:rPr>
          <w:b/>
        </w:rPr>
        <w:t>//</w:t>
      </w:r>
      <w:r w:rsidR="008B3654">
        <w:rPr>
          <w:b/>
        </w:rPr>
        <w:t>13</w:t>
      </w:r>
      <w:r w:rsidR="00981BB8">
        <w:rPr>
          <w:b/>
        </w:rPr>
        <w:t xml:space="preserve">. </w:t>
      </w:r>
      <w:r w:rsidR="000157B2">
        <w:rPr>
          <w:b/>
        </w:rPr>
        <w:t>Peggy:</w:t>
      </w:r>
      <w:r w:rsidR="00981BB8">
        <w:rPr>
          <w:b/>
        </w:rPr>
        <w:t xml:space="preserve"> Why does the next sentence start with “H</w:t>
      </w:r>
      <w:r w:rsidR="00B10D4D">
        <w:rPr>
          <w:b/>
        </w:rPr>
        <w:t>owever</w:t>
      </w:r>
      <w:r w:rsidR="00981BB8">
        <w:rPr>
          <w:b/>
        </w:rPr>
        <w:t>”</w:t>
      </w:r>
      <w:r w:rsidR="00B10D4D" w:rsidRPr="00AB062F">
        <w:rPr>
          <w:b/>
        </w:rPr>
        <w:t>?</w:t>
      </w:r>
      <w:r w:rsidR="00981BB8">
        <w:rPr>
          <w:b/>
        </w:rPr>
        <w:t xml:space="preserve"> That is, how does the next sentence contrast with the previous sentence?</w:t>
      </w:r>
      <w:r w:rsidR="00B10D4D" w:rsidRPr="00AB062F">
        <w:rPr>
          <w:b/>
        </w:rPr>
        <w:t>//</w:t>
      </w:r>
      <w:r w:rsidR="00B10D4D">
        <w:t xml:space="preserve"> </w:t>
      </w:r>
      <w:r w:rsidRPr="003E3C4A">
        <w:t xml:space="preserve">However, companies </w:t>
      </w:r>
      <w:r w:rsidR="00B10D4D">
        <w:t>such as</w:t>
      </w:r>
      <w:r w:rsidRPr="003E3C4A">
        <w:t xml:space="preserve"> </w:t>
      </w:r>
      <w:proofErr w:type="spellStart"/>
      <w:r w:rsidRPr="003E3C4A">
        <w:t>Sendwithus</w:t>
      </w:r>
      <w:proofErr w:type="spellEnd"/>
      <w:r w:rsidRPr="003E3C4A">
        <w:t xml:space="preserve"> also recognize their dependability on Slack and the many tasks done by bots, which have become crucial to the running of the company.</w:t>
      </w:r>
    </w:p>
    <w:p w14:paraId="7C30C8D6" w14:textId="77777777" w:rsidR="004E42B5" w:rsidRPr="004E42B5" w:rsidRDefault="004E42B5" w:rsidP="004E42B5">
      <w:pPr>
        <w:pStyle w:val="PARAGRAPH"/>
      </w:pPr>
    </w:p>
    <w:p w14:paraId="7695C3E8" w14:textId="77777777" w:rsidR="004E42B5" w:rsidRPr="004E42B5" w:rsidRDefault="004E42B5" w:rsidP="004E42B5">
      <w:pPr>
        <w:pStyle w:val="PARAGRAPH"/>
      </w:pPr>
      <w:r w:rsidRPr="004E42B5">
        <w:t xml:space="preserve">Section Title: </w:t>
      </w:r>
      <w:r>
        <w:t>Software Technology</w:t>
      </w:r>
    </w:p>
    <w:p w14:paraId="6A899962" w14:textId="77777777" w:rsidR="004E42B5" w:rsidRDefault="004E42B5" w:rsidP="004E42B5">
      <w:pPr>
        <w:pStyle w:val="PARAGRAPH"/>
      </w:pPr>
      <w:r>
        <w:t>Article Title: Software Bots</w:t>
      </w:r>
    </w:p>
    <w:p w14:paraId="3BCE396A" w14:textId="77777777" w:rsidR="004E42B5" w:rsidRDefault="004E42B5" w:rsidP="00D55B7F">
      <w:pPr>
        <w:pStyle w:val="PARAGRAPH"/>
      </w:pPr>
      <w:r>
        <w:t xml:space="preserve">Abstract: </w:t>
      </w:r>
      <w:r w:rsidR="00D55B7F">
        <w:t>Although</w:t>
      </w:r>
      <w:r w:rsidR="00D55B7F" w:rsidRPr="003E3C4A">
        <w:t xml:space="preserve"> the </w:t>
      </w:r>
      <w:r w:rsidR="00D55B7F" w:rsidRPr="00100E32">
        <w:t>development</w:t>
      </w:r>
      <w:r w:rsidR="00D55B7F" w:rsidRPr="003E3C4A">
        <w:t xml:space="preserve"> and widespread adoption of software bots has occu</w:t>
      </w:r>
      <w:r w:rsidR="00D55B7F">
        <w:t xml:space="preserve">rred in just a few years, </w:t>
      </w:r>
      <w:r w:rsidR="00D55B7F" w:rsidRPr="003E3C4A">
        <w:t xml:space="preserve">bots </w:t>
      </w:r>
      <w:r w:rsidR="00D55B7F">
        <w:t xml:space="preserve">have </w:t>
      </w:r>
      <w:r w:rsidR="00D55B7F" w:rsidRPr="003E3C4A">
        <w:t>taken on</w:t>
      </w:r>
      <w:r w:rsidR="00D55B7F">
        <w:t xml:space="preserve"> many diverse</w:t>
      </w:r>
      <w:r w:rsidR="00D55B7F" w:rsidRPr="003E3C4A">
        <w:t xml:space="preserve"> tasks and roles.</w:t>
      </w:r>
      <w:r w:rsidR="00D55B7F">
        <w:t xml:space="preserve"> This article discusses</w:t>
      </w:r>
      <w:r w:rsidR="00D55B7F" w:rsidRPr="003E3C4A">
        <w:t xml:space="preserve"> current </w:t>
      </w:r>
      <w:r w:rsidR="00D55B7F">
        <w:t>bot</w:t>
      </w:r>
      <w:r w:rsidR="00D55B7F" w:rsidRPr="003E3C4A">
        <w:t xml:space="preserve"> technology and </w:t>
      </w:r>
      <w:r w:rsidR="00D55B7F">
        <w:t xml:space="preserve">presents </w:t>
      </w:r>
      <w:r w:rsidR="00D55B7F" w:rsidRPr="003E3C4A">
        <w:t xml:space="preserve">a practical case study </w:t>
      </w:r>
      <w:r w:rsidR="00D55B7F">
        <w:t xml:space="preserve">on </w:t>
      </w:r>
      <w:r w:rsidR="00D55B7F" w:rsidRPr="003E3C4A">
        <w:t xml:space="preserve">how to use </w:t>
      </w:r>
      <w:r w:rsidR="00D55B7F">
        <w:t>bots</w:t>
      </w:r>
      <w:r w:rsidR="00D55B7F" w:rsidRPr="003E3C4A">
        <w:t xml:space="preserve"> in software engineering</w:t>
      </w:r>
      <w:r w:rsidR="00D55B7F">
        <w:t>.</w:t>
      </w:r>
    </w:p>
    <w:p w14:paraId="717D782A" w14:textId="77777777" w:rsidR="004E42B5" w:rsidRDefault="004E42B5" w:rsidP="004E42B5">
      <w:pPr>
        <w:pStyle w:val="PARAGRAPH"/>
      </w:pPr>
      <w:r>
        <w:t xml:space="preserve">Keywords: software bots, </w:t>
      </w:r>
      <w:r w:rsidR="00981BB8">
        <w:t xml:space="preserve">bots, </w:t>
      </w:r>
      <w:proofErr w:type="spellStart"/>
      <w:r w:rsidR="00981BB8">
        <w:t>chatbots</w:t>
      </w:r>
      <w:proofErr w:type="spellEnd"/>
      <w:r w:rsidR="00981BB8">
        <w:t>, Slack</w:t>
      </w:r>
      <w:r>
        <w:t>, software engineering, software development</w:t>
      </w:r>
    </w:p>
    <w:p w14:paraId="7577C93B" w14:textId="77777777" w:rsidR="004E42B5" w:rsidRDefault="004E42B5" w:rsidP="004E42B5">
      <w:pPr>
        <w:pStyle w:val="PARAGRAPH"/>
      </w:pPr>
      <w:r>
        <w:t xml:space="preserve">Content Type: </w:t>
      </w:r>
      <w:proofErr w:type="spellStart"/>
      <w:r>
        <w:t>orig</w:t>
      </w:r>
      <w:proofErr w:type="spellEnd"/>
      <w:r>
        <w:t>-research</w:t>
      </w:r>
    </w:p>
    <w:p w14:paraId="0F6FE4E2" w14:textId="77777777" w:rsidR="004E42B5" w:rsidRPr="004E42B5" w:rsidRDefault="004E42B5" w:rsidP="004E42B5">
      <w:pPr>
        <w:pStyle w:val="PARAGRAPH"/>
      </w:pPr>
    </w:p>
    <w:p w14:paraId="52AC5CBC" w14:textId="77777777" w:rsidR="004E42B5" w:rsidRPr="004E42B5" w:rsidRDefault="004E42B5" w:rsidP="004E42B5">
      <w:pPr>
        <w:pStyle w:val="PARAGRAPH"/>
      </w:pPr>
      <w:r w:rsidRPr="004E42B5">
        <w:t xml:space="preserve">Possible deck: Bots have become a de facto </w:t>
      </w:r>
      <w:r w:rsidR="00B10D4D">
        <w:t>UI</w:t>
      </w:r>
      <w:r w:rsidRPr="004E42B5">
        <w:t xml:space="preserve"> for software services.</w:t>
      </w:r>
    </w:p>
    <w:p w14:paraId="396E7FB3" w14:textId="77777777" w:rsidR="00E140D8" w:rsidRPr="004E42B5" w:rsidRDefault="00E140D8" w:rsidP="004E42B5">
      <w:pPr>
        <w:pStyle w:val="PARAGRAPH"/>
      </w:pPr>
    </w:p>
    <w:sectPr w:rsidR="00E140D8" w:rsidRPr="004E42B5" w:rsidSect="00C113F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ggy" w:date="2017-10-17T16:58:00Z" w:initials="P">
    <w:p w14:paraId="73F969D0" w14:textId="77777777" w:rsidR="00333530" w:rsidRDefault="00333530">
      <w:pPr>
        <w:pStyle w:val="CommentText"/>
      </w:pPr>
      <w:r>
        <w:rPr>
          <w:rStyle w:val="CommentReference"/>
        </w:rPr>
        <w:annotationRef/>
      </w:r>
      <w:proofErr w:type="gramStart"/>
      <w:r>
        <w:t>Yes</w:t>
      </w:r>
      <w:proofErr w:type="gramEnd"/>
      <w:r>
        <w:t xml:space="preserve"> thank you.</w:t>
      </w:r>
    </w:p>
  </w:comment>
  <w:comment w:id="1" w:author="Peggy" w:date="2017-10-17T17:14:00Z" w:initials="P">
    <w:p w14:paraId="425D424E" w14:textId="77777777" w:rsidR="0061097F" w:rsidRDefault="0061097F">
      <w:pPr>
        <w:pStyle w:val="CommentText"/>
      </w:pPr>
      <w:r>
        <w:rPr>
          <w:rStyle w:val="CommentReference"/>
        </w:rPr>
        <w:annotationRef/>
      </w:r>
      <w:r>
        <w:t>I agree we can cut it. (actually I copied it to the end)</w:t>
      </w:r>
    </w:p>
  </w:comment>
  <w:comment w:id="3" w:author="Peggy" w:date="2017-10-17T17:00:00Z" w:initials="P">
    <w:p w14:paraId="0EC579FD" w14:textId="77777777" w:rsidR="00786307" w:rsidRDefault="00786307">
      <w:pPr>
        <w:pStyle w:val="CommentText"/>
      </w:pPr>
      <w:r>
        <w:rPr>
          <w:rStyle w:val="CommentReference"/>
        </w:rPr>
        <w:annotationRef/>
      </w:r>
      <w:r>
        <w:t xml:space="preserve">I agree – I think we can cut it. </w:t>
      </w:r>
    </w:p>
  </w:comment>
  <w:comment w:id="5" w:author="Peggy" w:date="2017-10-17T17:01:00Z" w:initials="P">
    <w:p w14:paraId="48E5959C" w14:textId="77777777" w:rsidR="00786307" w:rsidRDefault="00786307">
      <w:pPr>
        <w:pStyle w:val="CommentText"/>
      </w:pPr>
      <w:r>
        <w:rPr>
          <w:rStyle w:val="CommentReference"/>
        </w:rPr>
        <w:annotationRef/>
      </w:r>
      <w:r>
        <w:t>This looks fine, thank you.</w:t>
      </w:r>
    </w:p>
  </w:comment>
  <w:comment w:id="6" w:author="Peggy" w:date="2017-10-17T17:01:00Z" w:initials="P">
    <w:p w14:paraId="2AA94C14" w14:textId="77777777" w:rsidR="00786307" w:rsidRDefault="00786307">
      <w:pPr>
        <w:pStyle w:val="CommentText"/>
      </w:pPr>
      <w:r>
        <w:rPr>
          <w:rStyle w:val="CommentReference"/>
        </w:rPr>
        <w:annotationRef/>
      </w:r>
      <w:r>
        <w:t>Carly can you confirm this?</w:t>
      </w:r>
      <w:r w:rsidR="00735FF3">
        <w:t xml:space="preserve"> </w:t>
      </w:r>
      <w:proofErr w:type="spellStart"/>
      <w:r w:rsidR="00735FF3">
        <w:t>BotMock</w:t>
      </w:r>
      <w:proofErr w:type="spellEnd"/>
      <w:r w:rsidR="00735FF3">
        <w:t xml:space="preserve"> no?</w:t>
      </w:r>
    </w:p>
  </w:comment>
  <w:comment w:id="7" w:author="Peggy" w:date="2017-10-17T17:03:00Z" w:initials="P">
    <w:p w14:paraId="3BD85CE7" w14:textId="77777777" w:rsidR="00786307" w:rsidRDefault="00786307">
      <w:pPr>
        <w:pStyle w:val="CommentText"/>
      </w:pPr>
      <w:r>
        <w:rPr>
          <w:rStyle w:val="CommentReference"/>
        </w:rPr>
        <w:annotationRef/>
      </w:r>
      <w:r>
        <w:t>These look great.</w:t>
      </w:r>
    </w:p>
  </w:comment>
  <w:comment w:id="17" w:author="Peggy" w:date="2017-10-17T17:08:00Z" w:initials="P">
    <w:p w14:paraId="7670E840" w14:textId="77777777" w:rsidR="00735FF3" w:rsidRDefault="00735FF3">
      <w:pPr>
        <w:pStyle w:val="CommentText"/>
      </w:pPr>
      <w:r>
        <w:rPr>
          <w:rStyle w:val="CommentReference"/>
        </w:rPr>
        <w:annotationRef/>
      </w:r>
      <w:r>
        <w:t>See a proposed change to address this.</w:t>
      </w:r>
    </w:p>
  </w:comment>
  <w:comment w:id="18" w:author="Peggy" w:date="2017-10-17T17:09:00Z" w:initials="P">
    <w:p w14:paraId="648AD363" w14:textId="77777777" w:rsidR="00735FF3" w:rsidRDefault="00735FF3">
      <w:pPr>
        <w:pStyle w:val="CommentText"/>
      </w:pPr>
      <w:r>
        <w:rPr>
          <w:rStyle w:val="CommentReference"/>
        </w:rPr>
        <w:annotationRef/>
      </w:r>
      <w:r>
        <w:t xml:space="preserve">Indeed! </w:t>
      </w:r>
    </w:p>
  </w:comment>
  <w:comment w:id="20" w:author="Peggy" w:date="2017-10-17T17:13:00Z" w:initials="P">
    <w:p w14:paraId="3CDC6BC9" w14:textId="77777777" w:rsidR="0061097F" w:rsidRDefault="0061097F">
      <w:pPr>
        <w:pStyle w:val="CommentText"/>
      </w:pPr>
      <w:r>
        <w:rPr>
          <w:rStyle w:val="CommentReference"/>
        </w:rPr>
        <w:annotationRef/>
      </w:r>
      <w:r>
        <w:t xml:space="preserve">See the next paragraph for a suggestion.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F969D0" w15:done="0"/>
  <w15:commentEx w15:paraId="425D424E" w15:done="0"/>
  <w15:commentEx w15:paraId="0EC579FD" w15:done="0"/>
  <w15:commentEx w15:paraId="48E5959C" w15:done="0"/>
  <w15:commentEx w15:paraId="2AA94C14" w15:done="0"/>
  <w15:commentEx w15:paraId="3BD85CE7" w15:done="0"/>
  <w15:commentEx w15:paraId="7670E840" w15:done="0"/>
  <w15:commentEx w15:paraId="648AD363" w15:done="0"/>
  <w15:commentEx w15:paraId="3CDC6B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Yu Gothic UI"/>
    <w:panose1 w:val="02020609040205080304"/>
    <w:charset w:val="80"/>
    <w:family w:val="roma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29C56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2AE9F20"/>
    <w:lvl w:ilvl="0">
      <w:start w:val="1"/>
      <w:numFmt w:val="decimal"/>
      <w:lvlText w:val="%1."/>
      <w:lvlJc w:val="left"/>
      <w:pPr>
        <w:tabs>
          <w:tab w:val="num" w:pos="1800"/>
        </w:tabs>
        <w:ind w:left="1800" w:hanging="360"/>
      </w:pPr>
    </w:lvl>
  </w:abstractNum>
  <w:abstractNum w:abstractNumId="2">
    <w:nsid w:val="FFFFFF7D"/>
    <w:multiLevelType w:val="singleLevel"/>
    <w:tmpl w:val="896EAE52"/>
    <w:lvl w:ilvl="0">
      <w:start w:val="1"/>
      <w:numFmt w:val="decimal"/>
      <w:lvlText w:val="%1."/>
      <w:lvlJc w:val="left"/>
      <w:pPr>
        <w:tabs>
          <w:tab w:val="num" w:pos="1440"/>
        </w:tabs>
        <w:ind w:left="1440" w:hanging="360"/>
      </w:pPr>
    </w:lvl>
  </w:abstractNum>
  <w:abstractNum w:abstractNumId="3">
    <w:nsid w:val="FFFFFF7E"/>
    <w:multiLevelType w:val="singleLevel"/>
    <w:tmpl w:val="F5E2905C"/>
    <w:lvl w:ilvl="0">
      <w:start w:val="1"/>
      <w:numFmt w:val="decimal"/>
      <w:lvlText w:val="%1."/>
      <w:lvlJc w:val="left"/>
      <w:pPr>
        <w:tabs>
          <w:tab w:val="num" w:pos="1080"/>
        </w:tabs>
        <w:ind w:left="1080" w:hanging="360"/>
      </w:pPr>
    </w:lvl>
  </w:abstractNum>
  <w:abstractNum w:abstractNumId="4">
    <w:nsid w:val="FFFFFF7F"/>
    <w:multiLevelType w:val="singleLevel"/>
    <w:tmpl w:val="31783AF4"/>
    <w:lvl w:ilvl="0">
      <w:start w:val="1"/>
      <w:numFmt w:val="decimal"/>
      <w:lvlText w:val="%1."/>
      <w:lvlJc w:val="left"/>
      <w:pPr>
        <w:tabs>
          <w:tab w:val="num" w:pos="720"/>
        </w:tabs>
        <w:ind w:left="720" w:hanging="360"/>
      </w:pPr>
    </w:lvl>
  </w:abstractNum>
  <w:abstractNum w:abstractNumId="5">
    <w:nsid w:val="FFFFFF80"/>
    <w:multiLevelType w:val="singleLevel"/>
    <w:tmpl w:val="6ED8D8D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9569C0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4DE547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E0038A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9E6B0DA"/>
    <w:lvl w:ilvl="0">
      <w:start w:val="1"/>
      <w:numFmt w:val="decimal"/>
      <w:lvlText w:val="%1."/>
      <w:lvlJc w:val="left"/>
      <w:pPr>
        <w:tabs>
          <w:tab w:val="num" w:pos="360"/>
        </w:tabs>
        <w:ind w:left="360" w:hanging="360"/>
      </w:pPr>
    </w:lvl>
  </w:abstractNum>
  <w:abstractNum w:abstractNumId="10">
    <w:nsid w:val="FFFFFF89"/>
    <w:multiLevelType w:val="singleLevel"/>
    <w:tmpl w:val="FE20DA18"/>
    <w:lvl w:ilvl="0">
      <w:start w:val="1"/>
      <w:numFmt w:val="bullet"/>
      <w:lvlText w:val=""/>
      <w:lvlJc w:val="left"/>
      <w:pPr>
        <w:tabs>
          <w:tab w:val="num" w:pos="360"/>
        </w:tabs>
        <w:ind w:left="360" w:hanging="360"/>
      </w:pPr>
      <w:rPr>
        <w:rFonts w:ascii="Symbol" w:hAnsi="Symbol" w:hint="default"/>
      </w:rPr>
    </w:lvl>
  </w:abstractNum>
  <w:abstractNum w:abstractNumId="11">
    <w:nsid w:val="0EAA32DE"/>
    <w:multiLevelType w:val="hybridMultilevel"/>
    <w:tmpl w:val="0602C630"/>
    <w:lvl w:ilvl="0" w:tplc="1FA8EE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813D38"/>
    <w:multiLevelType w:val="multilevel"/>
    <w:tmpl w:val="7930C95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72C6C43"/>
    <w:multiLevelType w:val="hybridMultilevel"/>
    <w:tmpl w:val="38EAFB86"/>
    <w:lvl w:ilvl="0" w:tplc="DF08E1E0">
      <w:start w:val="1"/>
      <w:numFmt w:val="decimal"/>
      <w:pStyle w:val="List2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CD4EED"/>
    <w:multiLevelType w:val="multilevel"/>
    <w:tmpl w:val="4A701B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06558CE"/>
    <w:multiLevelType w:val="hybridMultilevel"/>
    <w:tmpl w:val="478E7850"/>
    <w:lvl w:ilvl="0" w:tplc="EA3474E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7C1CDA"/>
    <w:multiLevelType w:val="hybridMultilevel"/>
    <w:tmpl w:val="3FE254B4"/>
    <w:lvl w:ilvl="0" w:tplc="A180220C">
      <w:start w:val="1"/>
      <w:numFmt w:val="decimal"/>
      <w:pStyle w:val="BIBREF"/>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2777CB"/>
    <w:multiLevelType w:val="multilevel"/>
    <w:tmpl w:val="F384B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E73A07"/>
    <w:multiLevelType w:val="hybridMultilevel"/>
    <w:tmpl w:val="7E9EEB96"/>
    <w:lvl w:ilvl="0" w:tplc="4B6CEC1C">
      <w:start w:val="1"/>
      <w:numFmt w:val="decimal"/>
      <w:pStyle w:val="bBIBREF"/>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EB7810"/>
    <w:multiLevelType w:val="hybridMultilevel"/>
    <w:tmpl w:val="02526142"/>
    <w:lvl w:ilvl="0" w:tplc="B0A4013A">
      <w:start w:val="1"/>
      <w:numFmt w:val="decimal"/>
      <w:pStyle w:val="bLIS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0490F9B"/>
    <w:multiLevelType w:val="hybridMultilevel"/>
    <w:tmpl w:val="7930C954"/>
    <w:lvl w:ilvl="0" w:tplc="5CDA6E92">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AC00550"/>
    <w:multiLevelType w:val="hybridMultilevel"/>
    <w:tmpl w:val="1AFEF8AA"/>
    <w:lvl w:ilvl="0" w:tplc="1CFAFDF0">
      <w:start w:val="1"/>
      <w:numFmt w:val="bullet"/>
      <w:pStyle w:val="LIST1"/>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21"/>
  </w:num>
  <w:num w:numId="2">
    <w:abstractNumId w:val="20"/>
  </w:num>
  <w:num w:numId="3">
    <w:abstractNumId w:val="19"/>
  </w:num>
  <w:num w:numId="4">
    <w:abstractNumId w:val="18"/>
  </w:num>
  <w:num w:numId="5">
    <w:abstractNumId w:val="16"/>
  </w:num>
  <w:num w:numId="6">
    <w:abstractNumId w:val="13"/>
  </w:num>
  <w:num w:numId="7">
    <w:abstractNumId w:val="15"/>
  </w:num>
  <w:num w:numId="8">
    <w:abstractNumId w:val="12"/>
  </w:num>
  <w:num w:numId="9">
    <w:abstractNumId w:val="11"/>
  </w:num>
  <w:num w:numId="10">
    <w:abstractNumId w:val="14"/>
  </w:num>
  <w:num w:numId="11">
    <w:abstractNumId w:val="17"/>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0"/>
  </w:num>
  <w:num w:numId="20">
    <w:abstractNumId w:val="10"/>
  </w:num>
  <w:num w:numId="21">
    <w:abstractNumId w:val="9"/>
  </w:num>
  <w:num w:numId="22">
    <w:abstractNumId w:val="1"/>
  </w:num>
  <w:numIdMacAtCleanup w:val="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ggy">
    <w15:presenceInfo w15:providerId="None" w15:userId="Peg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proofState w:spelling="clean" w:grammar="clean"/>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AES" w:cryptAlgorithmClass="hash" w:cryptAlgorithmType="typeAny" w:cryptAlgorithmSid="14" w:cryptSpinCount="100000" w:hash="fbOsjB2RZpqyPAguBELQ9y3zHcGiigGHlg+aK8hmdtW7xuX1d+6ZNtla2nZ5mxb0gGQgJe+8b6Gkc6Zl79iXPg==" w:salt="OtxmZJjONd1sNHGCIFXJM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B5"/>
    <w:rsid w:val="000006A4"/>
    <w:rsid w:val="00000BF7"/>
    <w:rsid w:val="00013E45"/>
    <w:rsid w:val="000157B2"/>
    <w:rsid w:val="00032FEC"/>
    <w:rsid w:val="00037E7F"/>
    <w:rsid w:val="00081081"/>
    <w:rsid w:val="00082025"/>
    <w:rsid w:val="00092574"/>
    <w:rsid w:val="000A41E6"/>
    <w:rsid w:val="000A728C"/>
    <w:rsid w:val="000D26AC"/>
    <w:rsid w:val="000D5049"/>
    <w:rsid w:val="000E504E"/>
    <w:rsid w:val="00100E32"/>
    <w:rsid w:val="00103E51"/>
    <w:rsid w:val="001075FC"/>
    <w:rsid w:val="00115481"/>
    <w:rsid w:val="00123522"/>
    <w:rsid w:val="001343E6"/>
    <w:rsid w:val="00135A39"/>
    <w:rsid w:val="00162E64"/>
    <w:rsid w:val="001779AB"/>
    <w:rsid w:val="00181AE3"/>
    <w:rsid w:val="00181E56"/>
    <w:rsid w:val="001905F7"/>
    <w:rsid w:val="0019462C"/>
    <w:rsid w:val="001A71E0"/>
    <w:rsid w:val="001B7085"/>
    <w:rsid w:val="001C09A2"/>
    <w:rsid w:val="001D5212"/>
    <w:rsid w:val="00202812"/>
    <w:rsid w:val="00212E84"/>
    <w:rsid w:val="00217885"/>
    <w:rsid w:val="002313B9"/>
    <w:rsid w:val="002371A9"/>
    <w:rsid w:val="00252F7C"/>
    <w:rsid w:val="002536F3"/>
    <w:rsid w:val="00260E9A"/>
    <w:rsid w:val="00261508"/>
    <w:rsid w:val="00286566"/>
    <w:rsid w:val="00286CAF"/>
    <w:rsid w:val="002A3BA7"/>
    <w:rsid w:val="002A45D5"/>
    <w:rsid w:val="002B0873"/>
    <w:rsid w:val="002B0FD7"/>
    <w:rsid w:val="002B4A02"/>
    <w:rsid w:val="002C55AA"/>
    <w:rsid w:val="002C76F0"/>
    <w:rsid w:val="002D1353"/>
    <w:rsid w:val="00301573"/>
    <w:rsid w:val="00305EF2"/>
    <w:rsid w:val="00310BB6"/>
    <w:rsid w:val="00310D67"/>
    <w:rsid w:val="00326C31"/>
    <w:rsid w:val="00330482"/>
    <w:rsid w:val="00333530"/>
    <w:rsid w:val="0035654D"/>
    <w:rsid w:val="0037115C"/>
    <w:rsid w:val="00380FF9"/>
    <w:rsid w:val="00393593"/>
    <w:rsid w:val="00397FB5"/>
    <w:rsid w:val="003A56E6"/>
    <w:rsid w:val="003A5E91"/>
    <w:rsid w:val="003A5FD7"/>
    <w:rsid w:val="003B2FDA"/>
    <w:rsid w:val="003C500D"/>
    <w:rsid w:val="003D29CE"/>
    <w:rsid w:val="003E5451"/>
    <w:rsid w:val="003F2865"/>
    <w:rsid w:val="003F6D9E"/>
    <w:rsid w:val="00410CAD"/>
    <w:rsid w:val="004112AC"/>
    <w:rsid w:val="00420C68"/>
    <w:rsid w:val="004229A6"/>
    <w:rsid w:val="00463468"/>
    <w:rsid w:val="00477385"/>
    <w:rsid w:val="004804DA"/>
    <w:rsid w:val="00484653"/>
    <w:rsid w:val="004978A7"/>
    <w:rsid w:val="004A13EA"/>
    <w:rsid w:val="004B12F6"/>
    <w:rsid w:val="004B4F69"/>
    <w:rsid w:val="004D3A47"/>
    <w:rsid w:val="004D52AC"/>
    <w:rsid w:val="004D69C3"/>
    <w:rsid w:val="004E42B5"/>
    <w:rsid w:val="004E502E"/>
    <w:rsid w:val="004F7A97"/>
    <w:rsid w:val="005137F4"/>
    <w:rsid w:val="00514F42"/>
    <w:rsid w:val="0052355D"/>
    <w:rsid w:val="00534041"/>
    <w:rsid w:val="00537DB1"/>
    <w:rsid w:val="00543B0D"/>
    <w:rsid w:val="00545A1A"/>
    <w:rsid w:val="0055562D"/>
    <w:rsid w:val="00562B3B"/>
    <w:rsid w:val="00570F43"/>
    <w:rsid w:val="0058059F"/>
    <w:rsid w:val="005B4EBD"/>
    <w:rsid w:val="005D7528"/>
    <w:rsid w:val="005E7374"/>
    <w:rsid w:val="00604621"/>
    <w:rsid w:val="0061097F"/>
    <w:rsid w:val="006342C8"/>
    <w:rsid w:val="006345B7"/>
    <w:rsid w:val="006704E3"/>
    <w:rsid w:val="00686233"/>
    <w:rsid w:val="00694A8C"/>
    <w:rsid w:val="00696ABF"/>
    <w:rsid w:val="006A31EF"/>
    <w:rsid w:val="006E7112"/>
    <w:rsid w:val="007155D9"/>
    <w:rsid w:val="00716634"/>
    <w:rsid w:val="00717A0A"/>
    <w:rsid w:val="00722BE0"/>
    <w:rsid w:val="00724992"/>
    <w:rsid w:val="00735FF3"/>
    <w:rsid w:val="00763403"/>
    <w:rsid w:val="007643D4"/>
    <w:rsid w:val="00786307"/>
    <w:rsid w:val="00787615"/>
    <w:rsid w:val="00797D4C"/>
    <w:rsid w:val="007A311D"/>
    <w:rsid w:val="007A6C27"/>
    <w:rsid w:val="007A7B06"/>
    <w:rsid w:val="007B1763"/>
    <w:rsid w:val="007B27FB"/>
    <w:rsid w:val="007C0E06"/>
    <w:rsid w:val="0081591E"/>
    <w:rsid w:val="00846137"/>
    <w:rsid w:val="008503F3"/>
    <w:rsid w:val="00852448"/>
    <w:rsid w:val="008707C7"/>
    <w:rsid w:val="00880C07"/>
    <w:rsid w:val="00894CBC"/>
    <w:rsid w:val="00895E80"/>
    <w:rsid w:val="008B3654"/>
    <w:rsid w:val="008B5706"/>
    <w:rsid w:val="008D023C"/>
    <w:rsid w:val="008D3A2A"/>
    <w:rsid w:val="008D6BE7"/>
    <w:rsid w:val="008D706C"/>
    <w:rsid w:val="008E6B43"/>
    <w:rsid w:val="009049FC"/>
    <w:rsid w:val="00905CA4"/>
    <w:rsid w:val="009112CA"/>
    <w:rsid w:val="009124E7"/>
    <w:rsid w:val="00925723"/>
    <w:rsid w:val="00934C3C"/>
    <w:rsid w:val="009378BD"/>
    <w:rsid w:val="00947F12"/>
    <w:rsid w:val="009503C2"/>
    <w:rsid w:val="00967C01"/>
    <w:rsid w:val="00981BB8"/>
    <w:rsid w:val="00985359"/>
    <w:rsid w:val="00985908"/>
    <w:rsid w:val="009A6E1C"/>
    <w:rsid w:val="009A7DA7"/>
    <w:rsid w:val="009B7559"/>
    <w:rsid w:val="009E4D93"/>
    <w:rsid w:val="009E7490"/>
    <w:rsid w:val="009E7AC3"/>
    <w:rsid w:val="009F2EB3"/>
    <w:rsid w:val="00A014B4"/>
    <w:rsid w:val="00A1167D"/>
    <w:rsid w:val="00A1217E"/>
    <w:rsid w:val="00A25E6E"/>
    <w:rsid w:val="00A351DF"/>
    <w:rsid w:val="00A425FD"/>
    <w:rsid w:val="00A46F60"/>
    <w:rsid w:val="00A62104"/>
    <w:rsid w:val="00A665D4"/>
    <w:rsid w:val="00A707DC"/>
    <w:rsid w:val="00A851AB"/>
    <w:rsid w:val="00A91F70"/>
    <w:rsid w:val="00A93E1A"/>
    <w:rsid w:val="00AB3C45"/>
    <w:rsid w:val="00AB56F3"/>
    <w:rsid w:val="00AE00AE"/>
    <w:rsid w:val="00B057BF"/>
    <w:rsid w:val="00B066BE"/>
    <w:rsid w:val="00B104E6"/>
    <w:rsid w:val="00B10D4D"/>
    <w:rsid w:val="00B11F5E"/>
    <w:rsid w:val="00B35DD8"/>
    <w:rsid w:val="00B438D7"/>
    <w:rsid w:val="00B43E65"/>
    <w:rsid w:val="00B718DF"/>
    <w:rsid w:val="00B77F63"/>
    <w:rsid w:val="00B86AC4"/>
    <w:rsid w:val="00BA2231"/>
    <w:rsid w:val="00BA603E"/>
    <w:rsid w:val="00BA6751"/>
    <w:rsid w:val="00BD61B3"/>
    <w:rsid w:val="00BF4F8A"/>
    <w:rsid w:val="00C04F64"/>
    <w:rsid w:val="00C0529A"/>
    <w:rsid w:val="00C0661A"/>
    <w:rsid w:val="00C22ED7"/>
    <w:rsid w:val="00C2620D"/>
    <w:rsid w:val="00C308AC"/>
    <w:rsid w:val="00C31806"/>
    <w:rsid w:val="00C41209"/>
    <w:rsid w:val="00C44122"/>
    <w:rsid w:val="00C5058B"/>
    <w:rsid w:val="00C5065B"/>
    <w:rsid w:val="00C516AD"/>
    <w:rsid w:val="00C61E96"/>
    <w:rsid w:val="00C75BE0"/>
    <w:rsid w:val="00C84F2E"/>
    <w:rsid w:val="00CB58CE"/>
    <w:rsid w:val="00CC00F1"/>
    <w:rsid w:val="00CC5EA3"/>
    <w:rsid w:val="00CD1339"/>
    <w:rsid w:val="00CD48F4"/>
    <w:rsid w:val="00CD7C28"/>
    <w:rsid w:val="00CE2ACE"/>
    <w:rsid w:val="00CF1D60"/>
    <w:rsid w:val="00D041D4"/>
    <w:rsid w:val="00D141E9"/>
    <w:rsid w:val="00D277CF"/>
    <w:rsid w:val="00D27C8D"/>
    <w:rsid w:val="00D55704"/>
    <w:rsid w:val="00D55B7F"/>
    <w:rsid w:val="00D6574A"/>
    <w:rsid w:val="00D66015"/>
    <w:rsid w:val="00D77437"/>
    <w:rsid w:val="00D82800"/>
    <w:rsid w:val="00D874BD"/>
    <w:rsid w:val="00DD057A"/>
    <w:rsid w:val="00DD3E3B"/>
    <w:rsid w:val="00DE21C5"/>
    <w:rsid w:val="00DF0E74"/>
    <w:rsid w:val="00E11207"/>
    <w:rsid w:val="00E140D8"/>
    <w:rsid w:val="00E20D55"/>
    <w:rsid w:val="00E352BE"/>
    <w:rsid w:val="00E41E6D"/>
    <w:rsid w:val="00E55327"/>
    <w:rsid w:val="00E56F0D"/>
    <w:rsid w:val="00E67A1D"/>
    <w:rsid w:val="00E70108"/>
    <w:rsid w:val="00E70B9D"/>
    <w:rsid w:val="00E71619"/>
    <w:rsid w:val="00E7697F"/>
    <w:rsid w:val="00E774D6"/>
    <w:rsid w:val="00E862F8"/>
    <w:rsid w:val="00E86F13"/>
    <w:rsid w:val="00E8753B"/>
    <w:rsid w:val="00E936B3"/>
    <w:rsid w:val="00E93E9A"/>
    <w:rsid w:val="00EB7643"/>
    <w:rsid w:val="00EC18BC"/>
    <w:rsid w:val="00EC2AC0"/>
    <w:rsid w:val="00EC5AF7"/>
    <w:rsid w:val="00EF4991"/>
    <w:rsid w:val="00F0181C"/>
    <w:rsid w:val="00F04040"/>
    <w:rsid w:val="00F06AF6"/>
    <w:rsid w:val="00F16F87"/>
    <w:rsid w:val="00F34C70"/>
    <w:rsid w:val="00F4027B"/>
    <w:rsid w:val="00F41BA3"/>
    <w:rsid w:val="00F54B41"/>
    <w:rsid w:val="00F775D1"/>
    <w:rsid w:val="00F8639B"/>
    <w:rsid w:val="00F8669D"/>
    <w:rsid w:val="00F90A66"/>
    <w:rsid w:val="00F93D55"/>
    <w:rsid w:val="00F9469C"/>
    <w:rsid w:val="00F977E1"/>
    <w:rsid w:val="00FB6FF0"/>
    <w:rsid w:val="00FC3D70"/>
    <w:rsid w:val="00FC5A8D"/>
    <w:rsid w:val="00FD7B75"/>
    <w:rsid w:val="00FE50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E35DD1"/>
  <w15:docId w15:val="{A38CC57F-B283-4CD4-ABE7-396A2EBF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94A8C"/>
    <w:rPr>
      <w:rFonts w:asciiTheme="minorHAnsi" w:eastAsiaTheme="minorHAnsi" w:hAnsiTheme="minorHAnsi" w:cstheme="minorBidi"/>
      <w:sz w:val="24"/>
      <w:szCs w:val="24"/>
    </w:rPr>
  </w:style>
  <w:style w:type="paragraph" w:styleId="Heading1">
    <w:name w:val="heading 1"/>
    <w:basedOn w:val="Normal"/>
    <w:next w:val="PARAGRAPHNOINDENT"/>
    <w:autoRedefine/>
    <w:qFormat/>
    <w:rsid w:val="00694A8C"/>
    <w:pPr>
      <w:keepNext/>
      <w:widowControl w:val="0"/>
      <w:spacing w:before="360" w:after="60"/>
      <w:outlineLvl w:val="0"/>
    </w:pPr>
    <w:rPr>
      <w:rFonts w:ascii="Arial" w:hAnsi="Arial"/>
      <w:b/>
      <w:kern w:val="28"/>
      <w:sz w:val="28"/>
    </w:rPr>
  </w:style>
  <w:style w:type="paragraph" w:styleId="Heading2">
    <w:name w:val="heading 2"/>
    <w:basedOn w:val="PARAGRAPH"/>
    <w:next w:val="PARAGRAPHNOINDENT"/>
    <w:autoRedefine/>
    <w:qFormat/>
    <w:rsid w:val="00694A8C"/>
    <w:pPr>
      <w:keepNext/>
      <w:spacing w:before="280"/>
      <w:ind w:firstLine="0"/>
      <w:jc w:val="left"/>
      <w:outlineLvl w:val="1"/>
    </w:pPr>
    <w:rPr>
      <w:rFonts w:ascii="Arial" w:hAnsi="Arial"/>
      <w:b/>
      <w:sz w:val="22"/>
    </w:rPr>
  </w:style>
  <w:style w:type="paragraph" w:styleId="Heading3">
    <w:name w:val="heading 3"/>
    <w:basedOn w:val="Normal"/>
    <w:next w:val="PARAGRAPH"/>
    <w:autoRedefine/>
    <w:qFormat/>
    <w:rsid w:val="00694A8C"/>
    <w:pPr>
      <w:widowControl w:val="0"/>
      <w:spacing w:before="240"/>
      <w:jc w:val="both"/>
      <w:outlineLvl w:val="2"/>
    </w:pPr>
    <w:rPr>
      <w:rFonts w:ascii="Times New Roman" w:hAnsi="Times New Roman"/>
    </w:rPr>
  </w:style>
  <w:style w:type="paragraph" w:styleId="Heading4">
    <w:name w:val="heading 4"/>
    <w:basedOn w:val="PARAGRAPH"/>
    <w:next w:val="PARAGRAPH"/>
    <w:rsid w:val="00694A8C"/>
    <w:pPr>
      <w:keepNext/>
      <w:spacing w:before="240"/>
      <w:outlineLvl w:val="3"/>
    </w:pPr>
  </w:style>
  <w:style w:type="paragraph" w:styleId="Heading6">
    <w:name w:val="heading 6"/>
    <w:basedOn w:val="Normal"/>
    <w:next w:val="Normal"/>
    <w:rsid w:val="00694A8C"/>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NOINDENT">
    <w:name w:val="PARAGRAPH (NO INDENT)"/>
    <w:basedOn w:val="PARAGRAPH"/>
    <w:next w:val="PARAGRAPH"/>
    <w:rsid w:val="00694A8C"/>
    <w:pPr>
      <w:ind w:firstLine="0"/>
    </w:pPr>
  </w:style>
  <w:style w:type="paragraph" w:customStyle="1" w:styleId="PARAGRAPH">
    <w:name w:val="PARAGRAPH"/>
    <w:basedOn w:val="Normal"/>
    <w:autoRedefine/>
    <w:rsid w:val="00694A8C"/>
    <w:pPr>
      <w:widowControl w:val="0"/>
      <w:ind w:firstLine="245"/>
      <w:jc w:val="both"/>
    </w:pPr>
    <w:rPr>
      <w:rFonts w:ascii="Times New Roman" w:hAnsi="Times New Roman"/>
    </w:rPr>
  </w:style>
  <w:style w:type="paragraph" w:customStyle="1" w:styleId="AUTHOR">
    <w:name w:val="AUTHOR"/>
    <w:basedOn w:val="Normal"/>
    <w:next w:val="Normal"/>
    <w:autoRedefine/>
    <w:rsid w:val="00694A8C"/>
    <w:pPr>
      <w:widowControl w:val="0"/>
      <w:tabs>
        <w:tab w:val="left" w:pos="4320"/>
      </w:tabs>
      <w:spacing w:before="240"/>
      <w:ind w:left="720"/>
    </w:pPr>
    <w:rPr>
      <w:rFonts w:ascii="Helvetica" w:eastAsia="Times New Roman" w:hAnsi="Helvetica" w:cs="Times New Roman"/>
      <w:b/>
      <w:sz w:val="20"/>
    </w:rPr>
  </w:style>
  <w:style w:type="character" w:customStyle="1" w:styleId="superscript">
    <w:name w:val="superscript"/>
    <w:basedOn w:val="DefaultParagraphFont"/>
    <w:rsid w:val="00694A8C"/>
    <w:rPr>
      <w:rFonts w:ascii="Times" w:hAnsi="Times"/>
      <w:color w:val="993300"/>
      <w:position w:val="6"/>
      <w:sz w:val="16"/>
      <w:vertAlign w:val="baseline"/>
    </w:rPr>
  </w:style>
  <w:style w:type="character" w:customStyle="1" w:styleId="bibref0">
    <w:name w:val="bib ref"/>
    <w:basedOn w:val="DefaultParagraphFont"/>
    <w:rsid w:val="00694A8C"/>
    <w:rPr>
      <w:rFonts w:ascii="Times" w:hAnsi="Times"/>
      <w:b/>
      <w:color w:val="FF0000"/>
      <w:position w:val="6"/>
      <w:sz w:val="16"/>
      <w:vertAlign w:val="baseline"/>
    </w:rPr>
  </w:style>
  <w:style w:type="paragraph" w:customStyle="1" w:styleId="VITA">
    <w:name w:val="VITA"/>
    <w:basedOn w:val="ACKNOWLEDGMENTS"/>
    <w:autoRedefine/>
    <w:rsid w:val="00694A8C"/>
    <w:pPr>
      <w:tabs>
        <w:tab w:val="left" w:pos="240"/>
      </w:tabs>
      <w:spacing w:before="240" w:line="260" w:lineRule="atLeast"/>
      <w:ind w:left="245" w:hanging="245"/>
      <w:outlineLvl w:val="1"/>
    </w:pPr>
    <w:rPr>
      <w:rFonts w:ascii="Arial" w:hAnsi="Arial"/>
      <w:i w:val="0"/>
    </w:rPr>
  </w:style>
  <w:style w:type="paragraph" w:customStyle="1" w:styleId="ACKNOWLEDGMENTS">
    <w:name w:val="ACKNOWLEDGMENTS"/>
    <w:basedOn w:val="Normal"/>
    <w:next w:val="Normal"/>
    <w:rsid w:val="00694A8C"/>
    <w:pPr>
      <w:widowControl w:val="0"/>
      <w:jc w:val="both"/>
    </w:pPr>
    <w:rPr>
      <w:rFonts w:ascii="Times New Roman" w:eastAsia="Times New Roman" w:hAnsi="Times New Roman" w:cs="Times New Roman"/>
      <w:i/>
      <w:sz w:val="18"/>
    </w:rPr>
  </w:style>
  <w:style w:type="paragraph" w:customStyle="1" w:styleId="BIBHEAD">
    <w:name w:val="BIB HEAD"/>
    <w:basedOn w:val="ACKHEAD"/>
    <w:next w:val="BIBREF"/>
    <w:autoRedefine/>
    <w:rsid w:val="00694A8C"/>
    <w:pPr>
      <w:keepNext/>
      <w:outlineLvl w:val="0"/>
    </w:pPr>
  </w:style>
  <w:style w:type="paragraph" w:customStyle="1" w:styleId="ACKHEAD">
    <w:name w:val="ACK HEAD"/>
    <w:basedOn w:val="Normal"/>
    <w:next w:val="Normal"/>
    <w:autoRedefine/>
    <w:rsid w:val="00694A8C"/>
    <w:pPr>
      <w:widowControl w:val="0"/>
      <w:spacing w:before="240"/>
      <w:jc w:val="both"/>
      <w:outlineLvl w:val="1"/>
    </w:pPr>
    <w:rPr>
      <w:rFonts w:ascii="Helvetica" w:eastAsia="Times New Roman" w:hAnsi="Helvetica" w:cs="Times New Roman"/>
      <w:b/>
      <w:sz w:val="20"/>
    </w:rPr>
  </w:style>
  <w:style w:type="paragraph" w:customStyle="1" w:styleId="BIBREF">
    <w:name w:val="BIB REF"/>
    <w:basedOn w:val="PARAGRAPH"/>
    <w:autoRedefine/>
    <w:rsid w:val="00694A8C"/>
    <w:pPr>
      <w:numPr>
        <w:numId w:val="5"/>
      </w:numPr>
      <w:tabs>
        <w:tab w:val="decimal" w:pos="288"/>
      </w:tabs>
      <w:spacing w:after="80" w:line="260" w:lineRule="atLeast"/>
    </w:pPr>
    <w:rPr>
      <w:sz w:val="18"/>
    </w:rPr>
  </w:style>
  <w:style w:type="paragraph" w:customStyle="1" w:styleId="bHEAD">
    <w:name w:val="b HEAD"/>
    <w:basedOn w:val="PARAGRAPHNOINDENT"/>
    <w:next w:val="bPARAGRAPHNOINDENT"/>
    <w:autoRedefine/>
    <w:rsid w:val="00694A8C"/>
    <w:pPr>
      <w:keepNext/>
      <w:pBdr>
        <w:top w:val="single" w:sz="4" w:space="1" w:color="auto"/>
      </w:pBdr>
      <w:spacing w:before="480" w:after="120"/>
      <w:outlineLvl w:val="0"/>
    </w:pPr>
    <w:rPr>
      <w:rFonts w:ascii="Arial" w:hAnsi="Arial"/>
      <w:b/>
      <w:sz w:val="28"/>
    </w:rPr>
  </w:style>
  <w:style w:type="paragraph" w:customStyle="1" w:styleId="bPARAGRAPHNOINDENT">
    <w:name w:val="b PARAGRAPH (NO INDENT)"/>
    <w:basedOn w:val="bPARAGRAPH"/>
    <w:next w:val="bPARAGRAPH"/>
    <w:rsid w:val="00694A8C"/>
    <w:pPr>
      <w:ind w:firstLine="0"/>
    </w:pPr>
  </w:style>
  <w:style w:type="paragraph" w:customStyle="1" w:styleId="bPARAGRAPH">
    <w:name w:val="b PARAGRAPH"/>
    <w:basedOn w:val="PARAGRAPH"/>
    <w:rsid w:val="00694A8C"/>
    <w:rPr>
      <w:rFonts w:ascii="Arial" w:hAnsi="Arial"/>
      <w:sz w:val="20"/>
    </w:rPr>
  </w:style>
  <w:style w:type="paragraph" w:customStyle="1" w:styleId="ARTICLETITLE">
    <w:name w:val="ARTICLE TITLE"/>
    <w:basedOn w:val="Normal"/>
    <w:next w:val="Normal"/>
    <w:rsid w:val="00694A8C"/>
    <w:pPr>
      <w:widowControl w:val="0"/>
      <w:tabs>
        <w:tab w:val="left" w:pos="450"/>
      </w:tabs>
      <w:suppressAutoHyphens/>
      <w:spacing w:before="120" w:after="120"/>
      <w:outlineLvl w:val="0"/>
    </w:pPr>
    <w:rPr>
      <w:rFonts w:ascii="Arial" w:eastAsia="Times New Roman" w:hAnsi="Arial" w:cs="Times New Roman"/>
      <w:b/>
      <w:color w:val="C0504D" w:themeColor="accent2"/>
      <w:sz w:val="40"/>
    </w:rPr>
  </w:style>
  <w:style w:type="paragraph" w:customStyle="1" w:styleId="AUTHORAFFILIATION">
    <w:name w:val="AUTHOR AFFILIATION"/>
    <w:next w:val="ABSTRACT"/>
    <w:rsid w:val="00694A8C"/>
    <w:pPr>
      <w:tabs>
        <w:tab w:val="left" w:pos="4320"/>
      </w:tabs>
      <w:spacing w:after="120"/>
      <w:ind w:left="720"/>
    </w:pPr>
    <w:rPr>
      <w:i/>
    </w:rPr>
  </w:style>
  <w:style w:type="paragraph" w:customStyle="1" w:styleId="ABSTRACT">
    <w:name w:val="ABSTRACT"/>
    <w:basedOn w:val="Normal"/>
    <w:next w:val="Normal"/>
    <w:autoRedefine/>
    <w:rsid w:val="00694A8C"/>
    <w:pPr>
      <w:widowControl w:val="0"/>
      <w:spacing w:before="240" w:after="120" w:line="280" w:lineRule="atLeast"/>
      <w:ind w:left="720" w:right="720"/>
      <w:jc w:val="both"/>
    </w:pPr>
    <w:rPr>
      <w:rFonts w:ascii="Helvetica" w:eastAsia="Times New Roman" w:hAnsi="Helvetica" w:cs="Times New Roman"/>
      <w:b/>
      <w:i/>
      <w:color w:val="000000" w:themeColor="text1"/>
      <w:sz w:val="20"/>
    </w:rPr>
  </w:style>
  <w:style w:type="character" w:customStyle="1" w:styleId="authoraffiliation0">
    <w:name w:val="author affiliation"/>
    <w:rsid w:val="00694A8C"/>
    <w:rPr>
      <w:rFonts w:ascii="Times New Roman" w:hAnsi="Times New Roman"/>
      <w:b/>
      <w:i/>
      <w:sz w:val="20"/>
    </w:rPr>
  </w:style>
  <w:style w:type="paragraph" w:customStyle="1" w:styleId="bLIST1a">
    <w:name w:val="b LIST 1a"/>
    <w:basedOn w:val="bLIST1"/>
    <w:next w:val="bLIST1"/>
    <w:autoRedefine/>
    <w:rsid w:val="00694A8C"/>
    <w:pPr>
      <w:spacing w:before="240"/>
    </w:pPr>
  </w:style>
  <w:style w:type="paragraph" w:customStyle="1" w:styleId="bLIST1">
    <w:name w:val="b LIST 1"/>
    <w:basedOn w:val="LIST1"/>
    <w:autoRedefine/>
    <w:rsid w:val="00694A8C"/>
    <w:pPr>
      <w:ind w:left="450"/>
    </w:pPr>
    <w:rPr>
      <w:rFonts w:ascii="Helvetica" w:eastAsia="MS Mincho" w:hAnsi="Helvetica"/>
      <w:sz w:val="18"/>
    </w:rPr>
  </w:style>
  <w:style w:type="paragraph" w:customStyle="1" w:styleId="LIST1">
    <w:name w:val="LIST 1"/>
    <w:basedOn w:val="PARAGRAPHNOINDENT"/>
    <w:autoRedefine/>
    <w:rsid w:val="00694A8C"/>
    <w:pPr>
      <w:numPr>
        <w:numId w:val="1"/>
      </w:numPr>
      <w:tabs>
        <w:tab w:val="clear" w:pos="1008"/>
        <w:tab w:val="left" w:pos="720"/>
      </w:tabs>
      <w:ind w:left="720"/>
    </w:pPr>
  </w:style>
  <w:style w:type="paragraph" w:customStyle="1" w:styleId="bFIGURECAPTION">
    <w:name w:val="b FIGURE CAPTION"/>
    <w:basedOn w:val="bPARAGRAPHNOINDENT"/>
    <w:autoRedefine/>
    <w:rsid w:val="00694A8C"/>
    <w:pPr>
      <w:spacing w:before="120" w:after="120"/>
    </w:pPr>
    <w:rPr>
      <w:color w:val="2870D5"/>
    </w:rPr>
  </w:style>
  <w:style w:type="paragraph" w:customStyle="1" w:styleId="bFORMULA">
    <w:name w:val="b FORMULA"/>
    <w:basedOn w:val="bPARAGRAPH"/>
    <w:rsid w:val="00694A8C"/>
    <w:pPr>
      <w:ind w:firstLine="0"/>
    </w:pPr>
  </w:style>
  <w:style w:type="paragraph" w:customStyle="1" w:styleId="bHEADING1">
    <w:name w:val="b HEADING 1"/>
    <w:basedOn w:val="bPARAGRAPHNOINDENT"/>
    <w:next w:val="bPARAGRAPHNOINDENT"/>
    <w:autoRedefine/>
    <w:rsid w:val="00694A8C"/>
    <w:pPr>
      <w:suppressAutoHyphens/>
      <w:spacing w:before="240" w:after="60"/>
    </w:pPr>
    <w:rPr>
      <w:b/>
      <w:sz w:val="24"/>
    </w:rPr>
  </w:style>
  <w:style w:type="paragraph" w:customStyle="1" w:styleId="FIGUREBODY">
    <w:name w:val="FIGURE BODY"/>
    <w:basedOn w:val="Normal"/>
    <w:autoRedefine/>
    <w:rsid w:val="00694A8C"/>
    <w:pPr>
      <w:widowControl w:val="0"/>
      <w:tabs>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s>
      <w:spacing w:line="260" w:lineRule="atLeast"/>
      <w:jc w:val="both"/>
    </w:pPr>
    <w:rPr>
      <w:rFonts w:ascii="Helvetica" w:hAnsi="Helvetica"/>
      <w:sz w:val="18"/>
    </w:rPr>
  </w:style>
  <w:style w:type="paragraph" w:customStyle="1" w:styleId="FIGURECAPTION">
    <w:name w:val="FIGURE CAPTION"/>
    <w:basedOn w:val="Normal"/>
    <w:next w:val="PARAGRAPH"/>
    <w:autoRedefine/>
    <w:rsid w:val="00694A8C"/>
    <w:pPr>
      <w:widowControl w:val="0"/>
      <w:spacing w:before="240" w:after="240"/>
      <w:jc w:val="both"/>
    </w:pPr>
    <w:rPr>
      <w:rFonts w:ascii="Times New Roman" w:hAnsi="Times New Roman"/>
      <w:color w:val="2870D5"/>
    </w:rPr>
  </w:style>
  <w:style w:type="paragraph" w:customStyle="1" w:styleId="FORMULA">
    <w:name w:val="FORMULA"/>
    <w:basedOn w:val="Normal"/>
    <w:rsid w:val="00694A8C"/>
    <w:pPr>
      <w:widowControl w:val="0"/>
      <w:tabs>
        <w:tab w:val="left" w:pos="120"/>
        <w:tab w:val="left" w:pos="240"/>
        <w:tab w:val="left" w:pos="360"/>
        <w:tab w:val="left" w:pos="480"/>
        <w:tab w:val="left" w:pos="600"/>
        <w:tab w:val="left" w:pos="720"/>
        <w:tab w:val="left" w:pos="840"/>
        <w:tab w:val="left" w:pos="960"/>
        <w:tab w:val="left" w:pos="1080"/>
        <w:tab w:val="left" w:pos="1200"/>
        <w:tab w:val="left" w:pos="1320"/>
        <w:tab w:val="left" w:pos="1440"/>
      </w:tabs>
      <w:ind w:left="288"/>
      <w:jc w:val="both"/>
    </w:pPr>
    <w:rPr>
      <w:rFonts w:ascii="Times New Roman" w:eastAsia="Times New Roman" w:hAnsi="Times New Roman" w:cs="Times New Roman"/>
      <w:sz w:val="20"/>
    </w:rPr>
  </w:style>
  <w:style w:type="paragraph" w:customStyle="1" w:styleId="INTRO">
    <w:name w:val="INTRO"/>
    <w:basedOn w:val="PARAGRAPHNOINDENT"/>
    <w:next w:val="PARAGRAPH"/>
    <w:autoRedefine/>
    <w:rsid w:val="00694A8C"/>
    <w:pPr>
      <w:spacing w:before="240"/>
    </w:pPr>
  </w:style>
  <w:style w:type="paragraph" w:customStyle="1" w:styleId="LIST1a">
    <w:name w:val="LIST 1a"/>
    <w:basedOn w:val="LIST1"/>
    <w:next w:val="LIST1"/>
    <w:autoRedefine/>
    <w:rsid w:val="00694A8C"/>
    <w:pPr>
      <w:spacing w:before="240"/>
    </w:pPr>
    <w:rPr>
      <w:rFonts w:eastAsia="MS Mincho"/>
      <w:iCs/>
    </w:rPr>
  </w:style>
  <w:style w:type="paragraph" w:customStyle="1" w:styleId="LIST1z">
    <w:name w:val="LIST 1z"/>
    <w:basedOn w:val="LIST1"/>
    <w:next w:val="PARAGRAPHNOINDENT"/>
    <w:autoRedefine/>
    <w:rsid w:val="00694A8C"/>
    <w:pPr>
      <w:spacing w:after="240"/>
    </w:pPr>
    <w:rPr>
      <w:rFonts w:eastAsia="MS Mincho"/>
      <w:iCs/>
    </w:rPr>
  </w:style>
  <w:style w:type="paragraph" w:customStyle="1" w:styleId="PROGRAMSEGMENT">
    <w:name w:val="PROGRAM SEGMENT"/>
    <w:basedOn w:val="Normal"/>
    <w:autoRedefine/>
    <w:rsid w:val="00694A8C"/>
    <w:pPr>
      <w:widowControl w:val="0"/>
      <w:spacing w:line="240" w:lineRule="exact"/>
      <w:ind w:left="720"/>
      <w:jc w:val="both"/>
    </w:pPr>
    <w:rPr>
      <w:rFonts w:ascii="Courier" w:eastAsia="MS Mincho" w:hAnsi="Courier"/>
      <w:color w:val="000000" w:themeColor="text1"/>
      <w:sz w:val="18"/>
    </w:rPr>
  </w:style>
  <w:style w:type="paragraph" w:customStyle="1" w:styleId="bPROGRAMSEGMENT">
    <w:name w:val="b PROGRAM SEGMENT"/>
    <w:basedOn w:val="PROGRAMSEGMENT"/>
    <w:rsid w:val="00694A8C"/>
    <w:pPr>
      <w:ind w:left="0"/>
    </w:pPr>
  </w:style>
  <w:style w:type="paragraph" w:customStyle="1" w:styleId="bLIST2">
    <w:name w:val="b LIST 2"/>
    <w:autoRedefine/>
    <w:rsid w:val="00694A8C"/>
    <w:pPr>
      <w:numPr>
        <w:numId w:val="3"/>
      </w:numPr>
      <w:tabs>
        <w:tab w:val="clear" w:pos="720"/>
      </w:tabs>
      <w:ind w:left="450"/>
    </w:pPr>
    <w:rPr>
      <w:rFonts w:ascii="Helvetica" w:eastAsia="MS Mincho" w:hAnsi="Helvetica"/>
      <w:sz w:val="18"/>
      <w:szCs w:val="24"/>
    </w:rPr>
  </w:style>
  <w:style w:type="paragraph" w:customStyle="1" w:styleId="bLIST2a">
    <w:name w:val="b LIST 2a"/>
    <w:basedOn w:val="bLIST2"/>
    <w:next w:val="bLIST2"/>
    <w:autoRedefine/>
    <w:rsid w:val="00694A8C"/>
    <w:pPr>
      <w:spacing w:before="240"/>
    </w:pPr>
  </w:style>
  <w:style w:type="paragraph" w:customStyle="1" w:styleId="bLIST2z">
    <w:name w:val="b LIST 2z"/>
    <w:basedOn w:val="bLIST2"/>
    <w:next w:val="PARAGRAPH"/>
    <w:autoRedefine/>
    <w:rsid w:val="00694A8C"/>
    <w:pPr>
      <w:spacing w:after="240"/>
    </w:pPr>
  </w:style>
  <w:style w:type="paragraph" w:customStyle="1" w:styleId="bBIBHEAD">
    <w:name w:val="b BIB HEAD"/>
    <w:basedOn w:val="BIBHEAD"/>
    <w:autoRedefine/>
    <w:rsid w:val="00694A8C"/>
    <w:pPr>
      <w:outlineLvl w:val="1"/>
    </w:pPr>
  </w:style>
  <w:style w:type="paragraph" w:customStyle="1" w:styleId="CONCLUSION">
    <w:name w:val="CONCLUSION"/>
    <w:basedOn w:val="Normal"/>
    <w:next w:val="PARAGRAPH"/>
    <w:rsid w:val="00694A8C"/>
    <w:pPr>
      <w:widowControl w:val="0"/>
      <w:spacing w:before="360"/>
      <w:jc w:val="both"/>
    </w:pPr>
    <w:rPr>
      <w:rFonts w:ascii="Times New Roman" w:hAnsi="Times New Roman"/>
    </w:rPr>
  </w:style>
  <w:style w:type="paragraph" w:customStyle="1" w:styleId="List21">
    <w:name w:val="List 21"/>
    <w:qFormat/>
    <w:rsid w:val="00694A8C"/>
    <w:pPr>
      <w:numPr>
        <w:numId w:val="6"/>
      </w:numPr>
    </w:pPr>
    <w:rPr>
      <w:rFonts w:eastAsiaTheme="minorEastAsia" w:cstheme="minorBidi"/>
      <w:sz w:val="24"/>
      <w:szCs w:val="24"/>
    </w:rPr>
  </w:style>
  <w:style w:type="paragraph" w:customStyle="1" w:styleId="LIST2a">
    <w:name w:val="LIST 2a"/>
    <w:basedOn w:val="List21"/>
    <w:qFormat/>
    <w:rsid w:val="00694A8C"/>
    <w:pPr>
      <w:spacing w:before="240"/>
    </w:pPr>
  </w:style>
  <w:style w:type="paragraph" w:customStyle="1" w:styleId="LIST2z">
    <w:name w:val="LIST 2z"/>
    <w:basedOn w:val="List21"/>
    <w:qFormat/>
    <w:rsid w:val="00694A8C"/>
    <w:pPr>
      <w:spacing w:after="240"/>
    </w:pPr>
  </w:style>
  <w:style w:type="character" w:customStyle="1" w:styleId="programcode">
    <w:name w:val="program code"/>
    <w:basedOn w:val="DefaultParagraphFont"/>
    <w:rsid w:val="00694A8C"/>
    <w:rPr>
      <w:rFonts w:ascii="Courier" w:hAnsi="Courier"/>
      <w:b w:val="0"/>
      <w:bCs w:val="0"/>
      <w:i w:val="0"/>
      <w:iCs w:val="0"/>
      <w:color w:val="000000" w:themeColor="text1"/>
      <w:sz w:val="20"/>
    </w:rPr>
  </w:style>
  <w:style w:type="paragraph" w:customStyle="1" w:styleId="QUOTEBLOCK">
    <w:name w:val="QUOTE BLOCK"/>
    <w:basedOn w:val="PARAGRAPH"/>
    <w:next w:val="PARAGRAPHNOINDENT"/>
    <w:rsid w:val="00694A8C"/>
    <w:pPr>
      <w:spacing w:before="240" w:after="240" w:line="260" w:lineRule="atLeast"/>
      <w:ind w:right="245" w:firstLine="0"/>
      <w:jc w:val="left"/>
    </w:pPr>
    <w:rPr>
      <w:i/>
      <w:sz w:val="20"/>
    </w:rPr>
  </w:style>
  <w:style w:type="paragraph" w:customStyle="1" w:styleId="bTABLECOLUMNHEADER">
    <w:name w:val="b TABLE COLUMN HEADER"/>
    <w:basedOn w:val="TABLECOLUMNHEADER"/>
    <w:autoRedefine/>
    <w:rsid w:val="00694A8C"/>
  </w:style>
  <w:style w:type="paragraph" w:customStyle="1" w:styleId="TABLECOLUMNHEADER">
    <w:name w:val="TABLE COLUMN HEADER"/>
    <w:basedOn w:val="FIGURECAPTION"/>
    <w:autoRedefine/>
    <w:rsid w:val="00694A8C"/>
    <w:pPr>
      <w:spacing w:line="260" w:lineRule="atLeast"/>
      <w:jc w:val="left"/>
    </w:pPr>
    <w:rPr>
      <w:rFonts w:ascii="Arial" w:hAnsi="Arial"/>
      <w:b/>
      <w:i/>
      <w:sz w:val="18"/>
    </w:rPr>
  </w:style>
  <w:style w:type="paragraph" w:customStyle="1" w:styleId="bBIBREF">
    <w:name w:val="b BIB REF"/>
    <w:basedOn w:val="BIBREF"/>
    <w:rsid w:val="00694A8C"/>
    <w:pPr>
      <w:numPr>
        <w:numId w:val="4"/>
      </w:numPr>
    </w:pPr>
    <w:rPr>
      <w:rFonts w:ascii="Arial" w:hAnsi="Arial"/>
    </w:rPr>
  </w:style>
  <w:style w:type="paragraph" w:customStyle="1" w:styleId="bFIGUREBODY">
    <w:name w:val="b FIGURE BODY"/>
    <w:basedOn w:val="FIGUREBODY"/>
    <w:autoRedefine/>
    <w:rsid w:val="00694A8C"/>
    <w:pPr>
      <w:spacing w:before="120" w:after="120"/>
    </w:pPr>
    <w:rPr>
      <w:rFonts w:ascii="Arial" w:hAnsi="Arial"/>
      <w:sz w:val="20"/>
    </w:rPr>
  </w:style>
  <w:style w:type="paragraph" w:customStyle="1" w:styleId="bAUTHOR">
    <w:name w:val="b AUTHOR"/>
    <w:basedOn w:val="AUTHOR"/>
    <w:rsid w:val="00694A8C"/>
    <w:pPr>
      <w:spacing w:before="120" w:after="240"/>
      <w:ind w:left="0"/>
    </w:pPr>
  </w:style>
  <w:style w:type="paragraph" w:customStyle="1" w:styleId="bHEADING2">
    <w:name w:val="b HEADING 2"/>
    <w:basedOn w:val="bPARAGRAPHNOINDENT"/>
    <w:next w:val="bPARAGRAPHNOINDENT"/>
    <w:autoRedefine/>
    <w:rsid w:val="00694A8C"/>
    <w:pPr>
      <w:spacing w:before="240"/>
    </w:pPr>
    <w:rPr>
      <w:b/>
    </w:rPr>
  </w:style>
  <w:style w:type="paragraph" w:customStyle="1" w:styleId="bHEADING3">
    <w:name w:val="b HEADING 3"/>
    <w:basedOn w:val="bHEADING2"/>
    <w:next w:val="bPARAGRAPHNOINDENT"/>
    <w:autoRedefine/>
    <w:rsid w:val="00694A8C"/>
    <w:rPr>
      <w:b w:val="0"/>
    </w:rPr>
  </w:style>
  <w:style w:type="paragraph" w:customStyle="1" w:styleId="bQUOTEBLOCK">
    <w:name w:val="b QUOTE BLOCK"/>
    <w:basedOn w:val="QUOTEBLOCK"/>
    <w:autoRedefine/>
    <w:rsid w:val="00694A8C"/>
    <w:pPr>
      <w:ind w:left="245"/>
    </w:pPr>
  </w:style>
  <w:style w:type="paragraph" w:customStyle="1" w:styleId="bTABLEFOOTNOTE">
    <w:name w:val="b TABLE FOOTNOTE"/>
    <w:basedOn w:val="TABLEFOOTNOTE"/>
    <w:rsid w:val="00694A8C"/>
    <w:pPr>
      <w:spacing w:after="120"/>
    </w:pPr>
    <w:rPr>
      <w:i/>
    </w:rPr>
  </w:style>
  <w:style w:type="paragraph" w:customStyle="1" w:styleId="TABLEFOOTNOTE">
    <w:name w:val="TABLE FOOTNOTE"/>
    <w:basedOn w:val="TABLEROW"/>
    <w:rsid w:val="00694A8C"/>
    <w:pPr>
      <w:spacing w:after="240"/>
    </w:pPr>
    <w:rPr>
      <w:color w:val="993366"/>
      <w:sz w:val="16"/>
    </w:rPr>
  </w:style>
  <w:style w:type="paragraph" w:customStyle="1" w:styleId="TABLEROW">
    <w:name w:val="TABLE ROW"/>
    <w:basedOn w:val="Normal"/>
    <w:rsid w:val="00694A8C"/>
    <w:pPr>
      <w:widowControl w:val="0"/>
      <w:spacing w:line="260" w:lineRule="atLeast"/>
    </w:pPr>
    <w:rPr>
      <w:rFonts w:ascii="Arial" w:hAnsi="Arial"/>
      <w:sz w:val="18"/>
    </w:rPr>
  </w:style>
  <w:style w:type="paragraph" w:customStyle="1" w:styleId="bTABLEROW">
    <w:name w:val="b TABLE ROW"/>
    <w:basedOn w:val="TABLEROW"/>
    <w:rsid w:val="00694A8C"/>
  </w:style>
  <w:style w:type="paragraph" w:customStyle="1" w:styleId="TABLETITLE">
    <w:name w:val="TABLE TITLE"/>
    <w:basedOn w:val="FIGURECAPTION"/>
    <w:next w:val="TABLEROW"/>
    <w:autoRedefine/>
    <w:rsid w:val="00694A8C"/>
    <w:pPr>
      <w:suppressAutoHyphens/>
      <w:spacing w:after="60"/>
      <w:jc w:val="center"/>
    </w:pPr>
    <w:rPr>
      <w:rFonts w:ascii="Arial" w:hAnsi="Arial"/>
      <w:b/>
      <w:i/>
    </w:rPr>
  </w:style>
  <w:style w:type="paragraph" w:customStyle="1" w:styleId="bTABLETITLE">
    <w:name w:val="b TABLE TITLE"/>
    <w:basedOn w:val="TABLETITLE"/>
    <w:rsid w:val="00694A8C"/>
    <w:pPr>
      <w:spacing w:before="120" w:after="120"/>
    </w:pPr>
  </w:style>
  <w:style w:type="paragraph" w:customStyle="1" w:styleId="CCC">
    <w:name w:val="CCC"/>
    <w:basedOn w:val="PARAGRAPH"/>
    <w:semiHidden/>
    <w:rsid w:val="00694A8C"/>
  </w:style>
  <w:style w:type="paragraph" w:customStyle="1" w:styleId="DEFINITION">
    <w:name w:val="DEFINITION"/>
    <w:basedOn w:val="Normal"/>
    <w:rsid w:val="00694A8C"/>
    <w:pPr>
      <w:widowControl w:val="0"/>
      <w:spacing w:before="240" w:after="240"/>
      <w:jc w:val="both"/>
    </w:pPr>
    <w:rPr>
      <w:rFonts w:ascii="Times New Roman" w:hAnsi="Times New Roman"/>
      <w:i/>
      <w:sz w:val="22"/>
    </w:rPr>
  </w:style>
  <w:style w:type="character" w:customStyle="1" w:styleId="subscript">
    <w:name w:val="subscript"/>
    <w:basedOn w:val="DefaultParagraphFont"/>
    <w:rsid w:val="00694A8C"/>
    <w:rPr>
      <w:rFonts w:ascii="Times" w:hAnsi="Times"/>
      <w:color w:val="993300"/>
      <w:position w:val="-4"/>
      <w:sz w:val="16"/>
      <w:vertAlign w:val="baseline"/>
    </w:rPr>
  </w:style>
  <w:style w:type="paragraph" w:customStyle="1" w:styleId="SECTIONTITLE">
    <w:name w:val="SECTION TITLE"/>
    <w:basedOn w:val="Normal"/>
    <w:next w:val="EDITORINFO"/>
    <w:autoRedefine/>
    <w:rsid w:val="00694A8C"/>
    <w:pPr>
      <w:keepNext/>
      <w:spacing w:before="240" w:line="240" w:lineRule="exact"/>
    </w:pPr>
    <w:rPr>
      <w:rFonts w:ascii="Arial" w:hAnsi="Arial"/>
      <w:b/>
      <w:i/>
    </w:rPr>
  </w:style>
  <w:style w:type="paragraph" w:customStyle="1" w:styleId="EDITORINFO">
    <w:name w:val="EDITOR INFO"/>
    <w:basedOn w:val="PARAGRAPH"/>
    <w:next w:val="ARTICLETITLE"/>
    <w:autoRedefine/>
    <w:rsid w:val="00694A8C"/>
    <w:pPr>
      <w:spacing w:before="120" w:after="120"/>
      <w:ind w:firstLine="0"/>
    </w:pPr>
    <w:rPr>
      <w:b/>
      <w:color w:val="2870D5"/>
      <w:sz w:val="20"/>
    </w:rPr>
  </w:style>
  <w:style w:type="paragraph" w:customStyle="1" w:styleId="bLIST1z">
    <w:name w:val="b LIST 1z"/>
    <w:basedOn w:val="bLIST1"/>
    <w:next w:val="bPARAGRAPH"/>
    <w:autoRedefine/>
    <w:rsid w:val="00694A8C"/>
    <w:pPr>
      <w:spacing w:after="240"/>
    </w:pPr>
  </w:style>
  <w:style w:type="character" w:customStyle="1" w:styleId="heading3s">
    <w:name w:val="heading 3s"/>
    <w:basedOn w:val="DefaultParagraphFont"/>
    <w:rsid w:val="00694A8C"/>
    <w:rPr>
      <w:rFonts w:ascii="Arial" w:hAnsi="Arial"/>
      <w:b/>
      <w:color w:val="auto"/>
      <w:sz w:val="20"/>
    </w:rPr>
  </w:style>
  <w:style w:type="character" w:customStyle="1" w:styleId="photocredit">
    <w:name w:val="photo credit"/>
    <w:rsid w:val="00694A8C"/>
  </w:style>
  <w:style w:type="paragraph" w:customStyle="1" w:styleId="bINTRO">
    <w:name w:val="b INTRO"/>
    <w:basedOn w:val="bPARAGRAPH"/>
    <w:next w:val="bPARAGRAPH"/>
    <w:autoRedefine/>
    <w:rsid w:val="00694A8C"/>
    <w:pPr>
      <w:ind w:firstLine="0"/>
    </w:pPr>
  </w:style>
  <w:style w:type="paragraph" w:customStyle="1" w:styleId="PHOTOCREDIT0">
    <w:name w:val="PHOTO CREDIT"/>
    <w:basedOn w:val="FIGURECAPTION"/>
    <w:autoRedefine/>
    <w:rsid w:val="00694A8C"/>
  </w:style>
  <w:style w:type="paragraph" w:customStyle="1" w:styleId="PULLQUOTE">
    <w:name w:val="PULL QUOTE"/>
    <w:basedOn w:val="Heading1"/>
    <w:autoRedefine/>
    <w:rsid w:val="00694A8C"/>
    <w:pPr>
      <w:pBdr>
        <w:top w:val="single" w:sz="4" w:space="1" w:color="auto"/>
        <w:bottom w:val="single" w:sz="4" w:space="1" w:color="auto"/>
      </w:pBdr>
      <w:spacing w:after="360"/>
    </w:pPr>
  </w:style>
  <w:style w:type="paragraph" w:customStyle="1" w:styleId="TABLETITLE2">
    <w:name w:val="TABLE TITLE 2"/>
    <w:basedOn w:val="TABLETITLE"/>
    <w:autoRedefine/>
    <w:rsid w:val="00694A8C"/>
    <w:pPr>
      <w:spacing w:before="0"/>
    </w:pPr>
    <w:rPr>
      <w:sz w:val="18"/>
    </w:rPr>
  </w:style>
  <w:style w:type="character" w:customStyle="1" w:styleId="bbibref0">
    <w:name w:val="b bib ref"/>
    <w:basedOn w:val="bibref0"/>
    <w:rsid w:val="00694A8C"/>
    <w:rPr>
      <w:rFonts w:ascii="Times" w:hAnsi="Times"/>
      <w:b/>
      <w:color w:val="FF0000"/>
      <w:position w:val="6"/>
      <w:sz w:val="16"/>
      <w:vertAlign w:val="baseline"/>
    </w:rPr>
  </w:style>
  <w:style w:type="character" w:customStyle="1" w:styleId="conclusioncap">
    <w:name w:val="conclusion cap"/>
    <w:basedOn w:val="DefaultParagraphFont"/>
    <w:rsid w:val="00694A8C"/>
    <w:rPr>
      <w:b/>
      <w:sz w:val="28"/>
    </w:rPr>
  </w:style>
  <w:style w:type="character" w:customStyle="1" w:styleId="initialcap">
    <w:name w:val="initial cap"/>
    <w:basedOn w:val="DefaultParagraphFont"/>
    <w:rsid w:val="00694A8C"/>
    <w:rPr>
      <w:b/>
      <w:sz w:val="28"/>
    </w:rPr>
  </w:style>
  <w:style w:type="character" w:customStyle="1" w:styleId="vitaname">
    <w:name w:val="vita name"/>
    <w:basedOn w:val="DefaultParagraphFont"/>
    <w:rsid w:val="00694A8C"/>
    <w:rPr>
      <w:rFonts w:ascii="Arial" w:hAnsi="Arial"/>
      <w:b/>
    </w:rPr>
  </w:style>
  <w:style w:type="paragraph" w:styleId="Subtitle">
    <w:name w:val="Subtitle"/>
    <w:basedOn w:val="Normal"/>
    <w:next w:val="Normal"/>
    <w:link w:val="SubtitleChar"/>
    <w:qFormat/>
    <w:rsid w:val="00694A8C"/>
    <w:pPr>
      <w:outlineLvl w:val="1"/>
    </w:pPr>
    <w:rPr>
      <w:rFonts w:ascii="Helvetica" w:eastAsia="Times New Roman" w:hAnsi="Helvetica" w:cs="Arial"/>
      <w:b/>
      <w:color w:val="C0504D" w:themeColor="accent2"/>
      <w:sz w:val="20"/>
    </w:rPr>
  </w:style>
  <w:style w:type="character" w:customStyle="1" w:styleId="SubtitleChar">
    <w:name w:val="Subtitle Char"/>
    <w:basedOn w:val="DefaultParagraphFont"/>
    <w:link w:val="Subtitle"/>
    <w:rsid w:val="00694A8C"/>
    <w:rPr>
      <w:rFonts w:ascii="Helvetica" w:hAnsi="Helvetica" w:cs="Arial"/>
      <w:b/>
      <w:color w:val="C0504D" w:themeColor="accent2"/>
      <w:szCs w:val="24"/>
    </w:rPr>
  </w:style>
  <w:style w:type="paragraph" w:customStyle="1" w:styleId="PROGRAMSEGMENTa">
    <w:name w:val="PROGRAM SEGMENTa"/>
    <w:basedOn w:val="Normal"/>
    <w:qFormat/>
    <w:rsid w:val="00694A8C"/>
    <w:pPr>
      <w:widowControl w:val="0"/>
      <w:spacing w:before="120" w:line="240" w:lineRule="exact"/>
      <w:ind w:left="720"/>
      <w:jc w:val="both"/>
    </w:pPr>
    <w:rPr>
      <w:rFonts w:ascii="Courier" w:eastAsia="MS Mincho" w:hAnsi="Courier" w:cs="Times New Roman"/>
      <w:color w:val="000000" w:themeColor="text1"/>
      <w:sz w:val="18"/>
    </w:rPr>
  </w:style>
  <w:style w:type="paragraph" w:customStyle="1" w:styleId="Keywords">
    <w:name w:val="Keywords"/>
    <w:basedOn w:val="Normal"/>
    <w:next w:val="Normal"/>
    <w:autoRedefine/>
    <w:rsid w:val="00694A8C"/>
    <w:pPr>
      <w:widowControl w:val="0"/>
      <w:pBdr>
        <w:bottom w:val="single" w:sz="6" w:space="1" w:color="auto"/>
      </w:pBdr>
      <w:tabs>
        <w:tab w:val="left" w:pos="4479"/>
      </w:tabs>
      <w:spacing w:before="120" w:after="360" w:line="280" w:lineRule="atLeast"/>
      <w:ind w:left="720" w:right="720"/>
    </w:pPr>
    <w:rPr>
      <w:rFonts w:ascii="Arial" w:eastAsia="Times New Roman" w:hAnsi="Arial" w:cs="Times New Roman"/>
      <w:b/>
      <w:i/>
      <w:color w:val="000000" w:themeColor="text1"/>
      <w:sz w:val="20"/>
    </w:rPr>
  </w:style>
  <w:style w:type="paragraph" w:customStyle="1" w:styleId="PROGRAMSEGMENTz">
    <w:name w:val="PROGRAM SEGMENTz"/>
    <w:basedOn w:val="Normal"/>
    <w:qFormat/>
    <w:rsid w:val="00694A8C"/>
    <w:pPr>
      <w:widowControl w:val="0"/>
      <w:spacing w:after="120" w:line="240" w:lineRule="exact"/>
      <w:ind w:left="720"/>
      <w:jc w:val="both"/>
    </w:pPr>
    <w:rPr>
      <w:rFonts w:ascii="Courier" w:eastAsia="MS Mincho" w:hAnsi="Courier" w:cs="Times New Roman"/>
      <w:color w:val="000000" w:themeColor="text1"/>
      <w:sz w:val="18"/>
    </w:rPr>
  </w:style>
  <w:style w:type="paragraph" w:customStyle="1" w:styleId="FORMULAa">
    <w:name w:val="FORMULAa"/>
    <w:basedOn w:val="FORMULA"/>
    <w:rsid w:val="00694A8C"/>
    <w:pPr>
      <w:spacing w:before="240"/>
    </w:pPr>
  </w:style>
  <w:style w:type="paragraph" w:customStyle="1" w:styleId="FORMULAz">
    <w:name w:val="FORMULAz"/>
    <w:basedOn w:val="Normal"/>
    <w:rsid w:val="00694A8C"/>
    <w:pPr>
      <w:widowControl w:val="0"/>
      <w:tabs>
        <w:tab w:val="left" w:pos="120"/>
        <w:tab w:val="left" w:pos="240"/>
        <w:tab w:val="left" w:pos="360"/>
        <w:tab w:val="left" w:pos="480"/>
        <w:tab w:val="left" w:pos="600"/>
        <w:tab w:val="left" w:pos="720"/>
        <w:tab w:val="left" w:pos="840"/>
        <w:tab w:val="left" w:pos="960"/>
        <w:tab w:val="left" w:pos="1080"/>
        <w:tab w:val="left" w:pos="1200"/>
        <w:tab w:val="left" w:pos="1320"/>
        <w:tab w:val="left" w:pos="1440"/>
      </w:tabs>
      <w:spacing w:after="120"/>
      <w:ind w:left="288"/>
      <w:jc w:val="both"/>
    </w:pPr>
    <w:rPr>
      <w:rFonts w:ascii="Times New Roman" w:eastAsia="Times New Roman" w:hAnsi="Times New Roman" w:cs="Times New Roman"/>
      <w:sz w:val="20"/>
    </w:rPr>
  </w:style>
  <w:style w:type="paragraph" w:styleId="BalloonText">
    <w:name w:val="Balloon Text"/>
    <w:basedOn w:val="Normal"/>
    <w:link w:val="BalloonTextChar"/>
    <w:semiHidden/>
    <w:unhideWhenUsed/>
    <w:rsid w:val="00694A8C"/>
    <w:rPr>
      <w:rFonts w:ascii="Lucida Grande" w:hAnsi="Lucida Grande" w:cs="Lucida Grande"/>
      <w:sz w:val="18"/>
      <w:szCs w:val="18"/>
    </w:rPr>
  </w:style>
  <w:style w:type="character" w:customStyle="1" w:styleId="BalloonTextChar">
    <w:name w:val="Balloon Text Char"/>
    <w:basedOn w:val="DefaultParagraphFont"/>
    <w:link w:val="BalloonText"/>
    <w:semiHidden/>
    <w:rsid w:val="00694A8C"/>
    <w:rPr>
      <w:rFonts w:ascii="Lucida Grande" w:eastAsiaTheme="minorHAnsi" w:hAnsi="Lucida Grande" w:cs="Lucida Grande"/>
      <w:sz w:val="18"/>
      <w:szCs w:val="18"/>
    </w:rPr>
  </w:style>
  <w:style w:type="paragraph" w:customStyle="1" w:styleId="bPROGRAMSEGMENTz">
    <w:name w:val="b PROGRAM SEGMENTz"/>
    <w:basedOn w:val="bPROGRAMSEGMENT"/>
    <w:qFormat/>
    <w:rsid w:val="00694A8C"/>
    <w:pPr>
      <w:spacing w:after="120"/>
    </w:pPr>
  </w:style>
  <w:style w:type="paragraph" w:customStyle="1" w:styleId="bPROGRAMSEGMENTa">
    <w:name w:val="b PROGRAM SEGMENTa"/>
    <w:basedOn w:val="bPROGRAMSEGMENT"/>
    <w:qFormat/>
    <w:rsid w:val="00694A8C"/>
    <w:pPr>
      <w:spacing w:before="120"/>
    </w:pPr>
  </w:style>
  <w:style w:type="paragraph" w:customStyle="1" w:styleId="bFORMULAa">
    <w:name w:val="b FORMULAa"/>
    <w:basedOn w:val="bFORMULA"/>
    <w:qFormat/>
    <w:rsid w:val="00694A8C"/>
    <w:pPr>
      <w:spacing w:before="120"/>
    </w:pPr>
  </w:style>
  <w:style w:type="paragraph" w:customStyle="1" w:styleId="bFORMULAz">
    <w:name w:val="b FORMULAz"/>
    <w:basedOn w:val="bFORMULA"/>
    <w:qFormat/>
    <w:rsid w:val="00694A8C"/>
    <w:pPr>
      <w:spacing w:after="120"/>
    </w:pPr>
  </w:style>
  <w:style w:type="table" w:styleId="TableGrid">
    <w:name w:val="Table Grid"/>
    <w:basedOn w:val="TableNormal"/>
    <w:rsid w:val="00694A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INTERVIEW">
    <w:name w:val="PARAGRAPH (INTERVIEW)"/>
    <w:basedOn w:val="PARAGRAPHNOINDENT"/>
    <w:qFormat/>
    <w:rsid w:val="00694A8C"/>
    <w:pPr>
      <w:spacing w:before="240"/>
    </w:pPr>
  </w:style>
  <w:style w:type="paragraph" w:customStyle="1" w:styleId="PARAGRAPHQUESTION">
    <w:name w:val="PARAGRAPH (QUESTION)"/>
    <w:basedOn w:val="PARAGRAPHINTERVIEW"/>
    <w:qFormat/>
    <w:rsid w:val="00694A8C"/>
    <w:rPr>
      <w:b/>
    </w:rPr>
  </w:style>
  <w:style w:type="paragraph" w:customStyle="1" w:styleId="PARAGRAPHANSWER">
    <w:name w:val="PARAGRAPH (ANSWER)"/>
    <w:basedOn w:val="PARAGRAPHINTERVIEW"/>
    <w:qFormat/>
    <w:rsid w:val="00694A8C"/>
  </w:style>
  <w:style w:type="paragraph" w:customStyle="1" w:styleId="EDITORINTROHEAD">
    <w:name w:val="EDITOR INTRO HEAD"/>
    <w:basedOn w:val="ABSTRACT"/>
    <w:qFormat/>
    <w:rsid w:val="00694A8C"/>
    <w:rPr>
      <w:i w:val="0"/>
    </w:rPr>
  </w:style>
  <w:style w:type="paragraph" w:customStyle="1" w:styleId="EDITORINTROPARAGRAPH">
    <w:name w:val="EDITOR INTRO PARAGRAPH"/>
    <w:basedOn w:val="EDITORINTROHEAD"/>
    <w:qFormat/>
    <w:rsid w:val="00694A8C"/>
    <w:pPr>
      <w:spacing w:before="0"/>
    </w:pPr>
    <w:rPr>
      <w:b w:val="0"/>
    </w:rPr>
  </w:style>
  <w:style w:type="paragraph" w:styleId="PlainText">
    <w:name w:val="Plain Text"/>
    <w:basedOn w:val="Normal"/>
    <w:link w:val="PlainTextChar"/>
    <w:uiPriority w:val="99"/>
    <w:unhideWhenUsed/>
    <w:rsid w:val="004E42B5"/>
    <w:rPr>
      <w:rFonts w:ascii="Consolas" w:hAnsi="Consolas"/>
      <w:sz w:val="21"/>
      <w:szCs w:val="21"/>
    </w:rPr>
  </w:style>
  <w:style w:type="character" w:customStyle="1" w:styleId="PlainTextChar">
    <w:name w:val="Plain Text Char"/>
    <w:basedOn w:val="DefaultParagraphFont"/>
    <w:link w:val="PlainText"/>
    <w:uiPriority w:val="99"/>
    <w:rsid w:val="004E42B5"/>
    <w:rPr>
      <w:rFonts w:ascii="Consolas" w:eastAsiaTheme="minorHAnsi" w:hAnsi="Consolas" w:cstheme="minorBidi"/>
      <w:sz w:val="21"/>
      <w:szCs w:val="21"/>
    </w:rPr>
  </w:style>
  <w:style w:type="character" w:styleId="CommentReference">
    <w:name w:val="annotation reference"/>
    <w:basedOn w:val="DefaultParagraphFont"/>
    <w:semiHidden/>
    <w:unhideWhenUsed/>
    <w:rsid w:val="00333530"/>
    <w:rPr>
      <w:sz w:val="18"/>
      <w:szCs w:val="18"/>
    </w:rPr>
  </w:style>
  <w:style w:type="paragraph" w:styleId="CommentText">
    <w:name w:val="annotation text"/>
    <w:basedOn w:val="Normal"/>
    <w:link w:val="CommentTextChar"/>
    <w:semiHidden/>
    <w:unhideWhenUsed/>
    <w:rsid w:val="00333530"/>
  </w:style>
  <w:style w:type="character" w:customStyle="1" w:styleId="CommentTextChar">
    <w:name w:val="Comment Text Char"/>
    <w:basedOn w:val="DefaultParagraphFont"/>
    <w:link w:val="CommentText"/>
    <w:semiHidden/>
    <w:rsid w:val="00333530"/>
    <w:rPr>
      <w:rFonts w:asciiTheme="minorHAnsi" w:eastAsiaTheme="minorHAnsi" w:hAnsiTheme="minorHAnsi" w:cstheme="minorBidi"/>
      <w:sz w:val="24"/>
      <w:szCs w:val="24"/>
    </w:rPr>
  </w:style>
  <w:style w:type="paragraph" w:styleId="CommentSubject">
    <w:name w:val="annotation subject"/>
    <w:basedOn w:val="CommentText"/>
    <w:next w:val="CommentText"/>
    <w:link w:val="CommentSubjectChar"/>
    <w:semiHidden/>
    <w:unhideWhenUsed/>
    <w:rsid w:val="00333530"/>
    <w:rPr>
      <w:b/>
      <w:bCs/>
      <w:sz w:val="20"/>
      <w:szCs w:val="20"/>
    </w:rPr>
  </w:style>
  <w:style w:type="character" w:customStyle="1" w:styleId="CommentSubjectChar">
    <w:name w:val="Comment Subject Char"/>
    <w:basedOn w:val="CommentTextChar"/>
    <w:link w:val="CommentSubject"/>
    <w:semiHidden/>
    <w:rsid w:val="00333530"/>
    <w:rPr>
      <w:rFonts w:asciiTheme="minorHAnsi" w:eastAsiaTheme="minorHAnsi" w:hAnsiTheme="minorHAnsi" w:cstheme="min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694686">
      <w:bodyDiv w:val="1"/>
      <w:marLeft w:val="0"/>
      <w:marRight w:val="0"/>
      <w:marTop w:val="0"/>
      <w:marBottom w:val="0"/>
      <w:divBdr>
        <w:top w:val="none" w:sz="0" w:space="0" w:color="auto"/>
        <w:left w:val="none" w:sz="0" w:space="0" w:color="auto"/>
        <w:bottom w:val="none" w:sz="0" w:space="0" w:color="auto"/>
        <w:right w:val="none" w:sz="0" w:space="0" w:color="auto"/>
      </w:divBdr>
    </w:div>
    <w:div w:id="207874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taylor\Desktop\Tier1-WordTemplate-0824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B09D6-0391-6948-8610-530314BE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C:\Users\dtaylor\Desktop\Tier1-WordTemplate-082417.dotx</Template>
  <TotalTime>7</TotalTime>
  <Pages>10</Pages>
  <Words>3628</Words>
  <Characters>20684</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IEEE Computer Society</Company>
  <LinksUpToDate>false</LinksUpToDate>
  <CharactersWithSpaces>24264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Dennis</dc:creator>
  <cp:keywords/>
  <dc:description/>
  <cp:lastModifiedBy>Peggy</cp:lastModifiedBy>
  <cp:revision>2</cp:revision>
  <cp:lastPrinted>2017-10-17T22:04:00Z</cp:lastPrinted>
  <dcterms:created xsi:type="dcterms:W3CDTF">2017-10-18T00:19:00Z</dcterms:created>
  <dcterms:modified xsi:type="dcterms:W3CDTF">2017-10-18T00:19:00Z</dcterms:modified>
</cp:coreProperties>
</file>